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2707" w14:textId="01DC06F1" w:rsidR="00C676A5" w:rsidRPr="009132F8" w:rsidRDefault="009132F8" w:rsidP="009B15A6">
      <w:pPr>
        <w:spacing w:after="240" w:line="276" w:lineRule="auto"/>
        <w:jc w:val="center"/>
        <w:rPr>
          <w:ins w:id="0" w:author="Hareesh Senthil" w:date="2023-02-06T23:47:00Z"/>
          <w:rFonts w:ascii="Times New Roman" w:hAnsi="Times New Roman" w:cs="Times New Roman"/>
          <w:b/>
          <w:bCs/>
          <w:u w:val="single"/>
          <w:lang w:val="en-US"/>
          <w:rPrChange w:id="1" w:author="Hareesh Senthil" w:date="2023-02-06T23:47:00Z">
            <w:rPr>
              <w:ins w:id="2" w:author="Hareesh Senthil" w:date="2023-02-06T23:47:00Z"/>
              <w:b/>
              <w:bCs/>
              <w:u w:val="single"/>
              <w:lang w:val="en-US"/>
            </w:rPr>
          </w:rPrChange>
        </w:rPr>
        <w:pPrChange w:id="3" w:author="Hareesh Senthil" w:date="2023-02-07T00:07:00Z">
          <w:pPr>
            <w:jc w:val="center"/>
          </w:pPr>
        </w:pPrChange>
      </w:pPr>
      <w:ins w:id="4" w:author="Hareesh Senthil" w:date="2023-02-06T23:47:00Z">
        <w:r w:rsidRPr="009132F8">
          <w:rPr>
            <w:rFonts w:ascii="Times New Roman" w:hAnsi="Times New Roman" w:cs="Times New Roman"/>
            <w:b/>
            <w:bCs/>
            <w:u w:val="single"/>
            <w:lang w:val="en-US"/>
            <w:rPrChange w:id="5" w:author="Hareesh Senthil" w:date="2023-02-06T23:47:00Z">
              <w:rPr>
                <w:b/>
                <w:bCs/>
                <w:u w:val="single"/>
                <w:lang w:val="en-US"/>
              </w:rPr>
            </w:rPrChange>
          </w:rPr>
          <w:t>PRE-LAB QUESTIONS</w:t>
        </w:r>
      </w:ins>
    </w:p>
    <w:p w14:paraId="7102F6EE" w14:textId="605A1693" w:rsidR="009132F8" w:rsidRDefault="009132F8" w:rsidP="009B15A6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ins w:id="6" w:author="Hareesh Senthil" w:date="2023-02-06T23:48:00Z"/>
          <w:rFonts w:ascii="Times New Roman" w:hAnsi="Times New Roman" w:cs="Times New Roman"/>
          <w:lang w:val="en-US"/>
        </w:rPr>
        <w:pPrChange w:id="7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8" w:author="Hareesh Senthil" w:date="2023-02-06T23:47:00Z">
        <w:r w:rsidRPr="009132F8">
          <w:rPr>
            <w:rFonts w:ascii="Times New Roman" w:hAnsi="Times New Roman" w:cs="Times New Roman"/>
            <w:lang w:val="en-US"/>
          </w:rPr>
          <w:t>What scheduling policy will you use for each of the following cases? Explain your reasons for</w:t>
        </w:r>
        <w:r>
          <w:rPr>
            <w:rFonts w:ascii="Times New Roman" w:hAnsi="Times New Roman" w:cs="Times New Roman"/>
            <w:lang w:val="en-US"/>
          </w:rPr>
          <w:t xml:space="preserve"> </w:t>
        </w:r>
        <w:r w:rsidRPr="009132F8">
          <w:rPr>
            <w:rFonts w:ascii="Times New Roman" w:hAnsi="Times New Roman" w:cs="Times New Roman"/>
            <w:lang w:val="en-US"/>
          </w:rPr>
          <w:t>choosing them.</w:t>
        </w:r>
      </w:ins>
    </w:p>
    <w:p w14:paraId="7B20F0D9" w14:textId="637492EA" w:rsidR="009132F8" w:rsidRDefault="009132F8" w:rsidP="009B15A6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9" w:author="Hareesh Senthil" w:date="2023-02-06T23:48:00Z"/>
          <w:rFonts w:ascii="Times New Roman" w:hAnsi="Times New Roman" w:cs="Times New Roman"/>
          <w:lang w:val="en-US"/>
        </w:rPr>
        <w:pPrChange w:id="10" w:author="Hareesh Senthil" w:date="2023-02-07T00:07:00Z">
          <w:pPr>
            <w:pStyle w:val="ListParagraph"/>
            <w:numPr>
              <w:ilvl w:val="1"/>
              <w:numId w:val="1"/>
            </w:numPr>
            <w:ind w:left="1440" w:hanging="360"/>
            <w:jc w:val="both"/>
          </w:pPr>
        </w:pPrChange>
      </w:pPr>
      <w:ins w:id="11" w:author="Hareesh Senthil" w:date="2023-02-06T23:48:00Z">
        <w:r w:rsidRPr="009132F8">
          <w:rPr>
            <w:rFonts w:ascii="Times New Roman" w:hAnsi="Times New Roman" w:cs="Times New Roman"/>
            <w:lang w:val="en-US"/>
          </w:rPr>
          <w:t>The processes arrive at large time intervals:</w:t>
        </w:r>
      </w:ins>
    </w:p>
    <w:p w14:paraId="0A350FAD" w14:textId="4C2E9468" w:rsidR="009132F8" w:rsidRPr="009132F8" w:rsidRDefault="009132F8" w:rsidP="009B15A6">
      <w:pPr>
        <w:pStyle w:val="ListParagraph"/>
        <w:numPr>
          <w:ilvl w:val="2"/>
          <w:numId w:val="1"/>
        </w:numPr>
        <w:spacing w:after="240" w:line="276" w:lineRule="auto"/>
        <w:jc w:val="both"/>
        <w:rPr>
          <w:ins w:id="12" w:author="Hareesh Senthil" w:date="2023-02-06T23:48:00Z"/>
          <w:rFonts w:ascii="Times New Roman" w:hAnsi="Times New Roman" w:cs="Times New Roman"/>
          <w:b/>
          <w:bCs/>
          <w:lang w:val="en-US"/>
          <w:rPrChange w:id="13" w:author="Hareesh Senthil" w:date="2023-02-06T23:51:00Z">
            <w:rPr>
              <w:ins w:id="14" w:author="Hareesh Senthil" w:date="2023-02-06T23:48:00Z"/>
              <w:rFonts w:ascii="Times New Roman" w:hAnsi="Times New Roman" w:cs="Times New Roman"/>
              <w:lang w:val="en-US"/>
            </w:rPr>
          </w:rPrChange>
        </w:rPr>
        <w:pPrChange w:id="15" w:author="Hareesh Senthil" w:date="2023-02-07T00:07:00Z">
          <w:pPr>
            <w:pStyle w:val="ListParagraph"/>
            <w:numPr>
              <w:ilvl w:val="1"/>
              <w:numId w:val="1"/>
            </w:numPr>
            <w:ind w:left="1440" w:hanging="360"/>
            <w:jc w:val="both"/>
          </w:pPr>
        </w:pPrChange>
      </w:pPr>
      <w:ins w:id="16" w:author="Hareesh Senthil" w:date="2023-02-06T23:48:00Z">
        <w:r w:rsidRPr="009132F8">
          <w:rPr>
            <w:rFonts w:ascii="Times New Roman" w:hAnsi="Times New Roman" w:cs="Times New Roman"/>
            <w:b/>
            <w:bCs/>
            <w:lang w:val="en-US"/>
            <w:rPrChange w:id="17" w:author="Hareesh Senthil" w:date="2023-02-06T23:51:00Z">
              <w:rPr>
                <w:rFonts w:ascii="Times New Roman" w:hAnsi="Times New Roman" w:cs="Times New Roman"/>
                <w:lang w:val="en-US"/>
              </w:rPr>
            </w:rPrChange>
          </w:rPr>
          <w:t>FCFS. Since the proce</w:t>
        </w:r>
      </w:ins>
      <w:ins w:id="18" w:author="Hareesh Senthil" w:date="2023-02-06T23:49:00Z">
        <w:r w:rsidRPr="009132F8">
          <w:rPr>
            <w:rFonts w:ascii="Times New Roman" w:hAnsi="Times New Roman" w:cs="Times New Roman"/>
            <w:b/>
            <w:bCs/>
            <w:lang w:val="en-US"/>
            <w:rPrChange w:id="19" w:author="Hareesh Senthil" w:date="2023-02-06T23:51:00Z">
              <w:rPr>
                <w:rFonts w:ascii="Times New Roman" w:hAnsi="Times New Roman" w:cs="Times New Roman"/>
                <w:lang w:val="en-US"/>
              </w:rPr>
            </w:rPrChange>
          </w:rPr>
          <w:t>ss are arriving at large time intervals so instead of switching or waiting for any other process it is best to execute those processes which have arrived first</w:t>
        </w:r>
      </w:ins>
      <w:ins w:id="20" w:author="Hareesh Senthil" w:date="2023-02-06T23:51:00Z">
        <w:r w:rsidRPr="009132F8">
          <w:rPr>
            <w:rFonts w:ascii="Times New Roman" w:hAnsi="Times New Roman" w:cs="Times New Roman"/>
            <w:b/>
            <w:bCs/>
            <w:lang w:val="en-US"/>
            <w:rPrChange w:id="21" w:author="Hareesh Senthil" w:date="2023-02-06T23:51:00Z">
              <w:rPr>
                <w:rFonts w:ascii="Times New Roman" w:hAnsi="Times New Roman" w:cs="Times New Roman"/>
                <w:lang w:val="en-US"/>
              </w:rPr>
            </w:rPrChange>
          </w:rPr>
          <w:t>.</w:t>
        </w:r>
      </w:ins>
    </w:p>
    <w:p w14:paraId="6132D284" w14:textId="33DD3A19" w:rsidR="009132F8" w:rsidRDefault="009132F8" w:rsidP="009B15A6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22" w:author="Hareesh Senthil" w:date="2023-02-06T23:48:00Z"/>
          <w:rFonts w:ascii="Times New Roman" w:hAnsi="Times New Roman" w:cs="Times New Roman"/>
          <w:lang w:val="en-US"/>
        </w:rPr>
        <w:pPrChange w:id="23" w:author="Hareesh Senthil" w:date="2023-02-07T00:07:00Z">
          <w:pPr>
            <w:pStyle w:val="ListParagraph"/>
            <w:numPr>
              <w:ilvl w:val="1"/>
              <w:numId w:val="1"/>
            </w:numPr>
            <w:ind w:left="1440" w:hanging="360"/>
            <w:jc w:val="both"/>
          </w:pPr>
        </w:pPrChange>
      </w:pPr>
      <w:ins w:id="24" w:author="Hareesh Senthil" w:date="2023-02-06T23:48:00Z">
        <w:r w:rsidRPr="009132F8">
          <w:rPr>
            <w:rFonts w:ascii="Times New Roman" w:hAnsi="Times New Roman" w:cs="Times New Roman"/>
            <w:lang w:val="en-US"/>
          </w:rPr>
          <w:t>The system’s efficiency is measured by the percentage of jobs completed.</w:t>
        </w:r>
      </w:ins>
    </w:p>
    <w:p w14:paraId="490A9198" w14:textId="21E95FF3" w:rsidR="009132F8" w:rsidRPr="009132F8" w:rsidRDefault="009132F8" w:rsidP="009B15A6">
      <w:pPr>
        <w:pStyle w:val="ListParagraph"/>
        <w:numPr>
          <w:ilvl w:val="2"/>
          <w:numId w:val="1"/>
        </w:numPr>
        <w:spacing w:after="240" w:line="276" w:lineRule="auto"/>
        <w:jc w:val="both"/>
        <w:rPr>
          <w:ins w:id="25" w:author="Hareesh Senthil" w:date="2023-02-06T23:48:00Z"/>
          <w:rFonts w:ascii="Times New Roman" w:hAnsi="Times New Roman" w:cs="Times New Roman"/>
          <w:b/>
          <w:bCs/>
          <w:lang w:val="en-US"/>
          <w:rPrChange w:id="26" w:author="Hareesh Senthil" w:date="2023-02-06T23:51:00Z">
            <w:rPr>
              <w:ins w:id="27" w:author="Hareesh Senthil" w:date="2023-02-06T23:48:00Z"/>
              <w:rFonts w:ascii="Times New Roman" w:hAnsi="Times New Roman" w:cs="Times New Roman"/>
              <w:lang w:val="en-US"/>
            </w:rPr>
          </w:rPrChange>
        </w:rPr>
        <w:pPrChange w:id="28" w:author="Hareesh Senthil" w:date="2023-02-07T00:07:00Z">
          <w:pPr>
            <w:pStyle w:val="ListParagraph"/>
            <w:numPr>
              <w:ilvl w:val="1"/>
              <w:numId w:val="1"/>
            </w:numPr>
            <w:ind w:left="1440" w:hanging="360"/>
            <w:jc w:val="both"/>
          </w:pPr>
        </w:pPrChange>
      </w:pPr>
      <w:ins w:id="29" w:author="Hareesh Senthil" w:date="2023-02-06T23:49:00Z">
        <w:r w:rsidRPr="009132F8">
          <w:rPr>
            <w:rFonts w:ascii="Times New Roman" w:hAnsi="Times New Roman" w:cs="Times New Roman"/>
            <w:b/>
            <w:bCs/>
            <w:lang w:val="en-US"/>
            <w:rPrChange w:id="30" w:author="Hareesh Senthil" w:date="2023-02-06T23:51:00Z">
              <w:rPr>
                <w:rFonts w:ascii="Times New Roman" w:hAnsi="Times New Roman" w:cs="Times New Roman"/>
                <w:lang w:val="en-US"/>
              </w:rPr>
            </w:rPrChange>
          </w:rPr>
          <w:t>SJF. In SJF, jobs having smallest burst t</w:t>
        </w:r>
      </w:ins>
      <w:ins w:id="31" w:author="Hareesh Senthil" w:date="2023-02-06T23:50:00Z">
        <w:r w:rsidRPr="009132F8">
          <w:rPr>
            <w:rFonts w:ascii="Times New Roman" w:hAnsi="Times New Roman" w:cs="Times New Roman"/>
            <w:b/>
            <w:bCs/>
            <w:lang w:val="en-US"/>
            <w:rPrChange w:id="32" w:author="Hareesh Senthil" w:date="2023-02-06T23:51:00Z">
              <w:rPr>
                <w:rFonts w:ascii="Times New Roman" w:hAnsi="Times New Roman" w:cs="Times New Roman"/>
                <w:lang w:val="en-US"/>
              </w:rPr>
            </w:rPrChange>
          </w:rPr>
          <w:t>ime will be executed first and thus SJF will provide better results.</w:t>
        </w:r>
      </w:ins>
    </w:p>
    <w:p w14:paraId="3511FD25" w14:textId="67B950B6" w:rsidR="009132F8" w:rsidRDefault="009132F8" w:rsidP="009B15A6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33" w:author="Hareesh Senthil" w:date="2023-02-06T23:48:00Z"/>
          <w:rFonts w:ascii="Times New Roman" w:hAnsi="Times New Roman" w:cs="Times New Roman"/>
          <w:lang w:val="en-US"/>
        </w:rPr>
        <w:pPrChange w:id="34" w:author="Hareesh Senthil" w:date="2023-02-07T00:07:00Z">
          <w:pPr>
            <w:pStyle w:val="ListParagraph"/>
            <w:numPr>
              <w:ilvl w:val="1"/>
              <w:numId w:val="1"/>
            </w:numPr>
            <w:ind w:left="1440" w:hanging="360"/>
            <w:jc w:val="both"/>
          </w:pPr>
        </w:pPrChange>
      </w:pPr>
      <w:ins w:id="35" w:author="Hareesh Senthil" w:date="2023-02-06T23:48:00Z">
        <w:r w:rsidRPr="009132F8">
          <w:rPr>
            <w:rFonts w:ascii="Times New Roman" w:hAnsi="Times New Roman" w:cs="Times New Roman"/>
            <w:lang w:val="en-US"/>
          </w:rPr>
          <w:t>All the processes take almost equal amounts of time to complete.</w:t>
        </w:r>
      </w:ins>
    </w:p>
    <w:p w14:paraId="4B5A533F" w14:textId="588748BA" w:rsidR="009132F8" w:rsidRPr="009132F8" w:rsidRDefault="009132F8" w:rsidP="009B15A6">
      <w:pPr>
        <w:pStyle w:val="ListParagraph"/>
        <w:numPr>
          <w:ilvl w:val="2"/>
          <w:numId w:val="1"/>
        </w:numPr>
        <w:spacing w:after="240" w:line="276" w:lineRule="auto"/>
        <w:jc w:val="both"/>
        <w:rPr>
          <w:ins w:id="36" w:author="Hareesh Senthil" w:date="2023-02-06T23:47:00Z"/>
          <w:rFonts w:ascii="Times New Roman" w:hAnsi="Times New Roman" w:cs="Times New Roman"/>
          <w:b/>
          <w:bCs/>
          <w:lang w:val="en-US"/>
          <w:rPrChange w:id="37" w:author="Hareesh Senthil" w:date="2023-02-06T23:51:00Z">
            <w:rPr>
              <w:ins w:id="38" w:author="Hareesh Senthil" w:date="2023-02-06T23:47:00Z"/>
              <w:rFonts w:ascii="Times New Roman" w:hAnsi="Times New Roman" w:cs="Times New Roman"/>
              <w:lang w:val="en-US"/>
            </w:rPr>
          </w:rPrChange>
        </w:rPr>
        <w:pPrChange w:id="39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40" w:author="Hareesh Senthil" w:date="2023-02-06T23:50:00Z">
        <w:r w:rsidRPr="009132F8">
          <w:rPr>
            <w:rFonts w:ascii="Times New Roman" w:hAnsi="Times New Roman" w:cs="Times New Roman"/>
            <w:b/>
            <w:bCs/>
            <w:lang w:val="en-US"/>
            <w:rPrChange w:id="41" w:author="Hareesh Senthil" w:date="2023-02-06T23:51:00Z">
              <w:rPr>
                <w:rFonts w:ascii="Times New Roman" w:hAnsi="Times New Roman" w:cs="Times New Roman"/>
                <w:lang w:val="en-US"/>
              </w:rPr>
            </w:rPrChange>
          </w:rPr>
          <w:t>Round Robin. Since all processes are taking almost equal amount of time, it is a better choice of algori</w:t>
        </w:r>
      </w:ins>
      <w:ins w:id="42" w:author="Hareesh Senthil" w:date="2023-02-06T23:51:00Z">
        <w:r w:rsidRPr="009132F8">
          <w:rPr>
            <w:rFonts w:ascii="Times New Roman" w:hAnsi="Times New Roman" w:cs="Times New Roman"/>
            <w:b/>
            <w:bCs/>
            <w:lang w:val="en-US"/>
            <w:rPrChange w:id="43" w:author="Hareesh Senthil" w:date="2023-02-06T23:51:00Z">
              <w:rPr>
                <w:rFonts w:ascii="Times New Roman" w:hAnsi="Times New Roman" w:cs="Times New Roman"/>
                <w:lang w:val="en-US"/>
              </w:rPr>
            </w:rPrChange>
          </w:rPr>
          <w:t>thm for scheduling.</w:t>
        </w:r>
        <w:r w:rsidR="00677859">
          <w:rPr>
            <w:rFonts w:ascii="Times New Roman" w:hAnsi="Times New Roman" w:cs="Times New Roman"/>
            <w:b/>
            <w:bCs/>
            <w:lang w:val="en-US"/>
          </w:rPr>
          <w:t xml:space="preserve"> FCFS can be used when time interval is almost same for al</w:t>
        </w:r>
      </w:ins>
      <w:ins w:id="44" w:author="Hareesh Senthil" w:date="2023-02-06T23:52:00Z">
        <w:r w:rsidR="00677859">
          <w:rPr>
            <w:rFonts w:ascii="Times New Roman" w:hAnsi="Times New Roman" w:cs="Times New Roman"/>
            <w:b/>
            <w:bCs/>
            <w:lang w:val="en-US"/>
          </w:rPr>
          <w:t>l processes.</w:t>
        </w:r>
      </w:ins>
    </w:p>
    <w:p w14:paraId="6AADE72A" w14:textId="45CA63EB" w:rsidR="009132F8" w:rsidRDefault="009132F8" w:rsidP="009B15A6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ins w:id="45" w:author="Hareesh Senthil" w:date="2023-02-06T23:55:00Z"/>
          <w:rFonts w:ascii="Times New Roman" w:hAnsi="Times New Roman" w:cs="Times New Roman"/>
          <w:lang w:val="en-US"/>
        </w:rPr>
        <w:pPrChange w:id="46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47" w:author="Hareesh Senthil" w:date="2023-02-06T23:47:00Z">
        <w:r w:rsidRPr="009132F8">
          <w:rPr>
            <w:rFonts w:ascii="Times New Roman" w:hAnsi="Times New Roman" w:cs="Times New Roman"/>
            <w:lang w:val="en-US"/>
          </w:rPr>
          <w:t>What are the factors that need to be considered to determine the degree of multiprogramming</w:t>
        </w:r>
        <w:r>
          <w:rPr>
            <w:rFonts w:ascii="Times New Roman" w:hAnsi="Times New Roman" w:cs="Times New Roman"/>
            <w:lang w:val="en-US"/>
          </w:rPr>
          <w:t xml:space="preserve"> </w:t>
        </w:r>
        <w:r w:rsidRPr="009132F8">
          <w:rPr>
            <w:rFonts w:ascii="Times New Roman" w:hAnsi="Times New Roman" w:cs="Times New Roman"/>
            <w:lang w:val="en-US"/>
          </w:rPr>
          <w:t>in a system?</w:t>
        </w:r>
      </w:ins>
    </w:p>
    <w:p w14:paraId="0067FDB9" w14:textId="77732FD4" w:rsidR="00631D18" w:rsidRPr="00631D18" w:rsidRDefault="00631D18" w:rsidP="009B15A6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48" w:author="Hareesh Senthil" w:date="2023-02-06T23:56:00Z"/>
          <w:rFonts w:ascii="Times New Roman" w:hAnsi="Times New Roman" w:cs="Times New Roman"/>
          <w:b/>
          <w:bCs/>
          <w:lang w:val="en-US"/>
          <w:rPrChange w:id="49" w:author="Hareesh Senthil" w:date="2023-02-06T23:56:00Z">
            <w:rPr>
              <w:ins w:id="50" w:author="Hareesh Senthil" w:date="2023-02-06T23:56:00Z"/>
              <w:rFonts w:ascii="Times New Roman" w:hAnsi="Times New Roman" w:cs="Times New Roman"/>
              <w:lang w:val="en-US"/>
            </w:rPr>
          </w:rPrChange>
        </w:rPr>
        <w:pPrChange w:id="51" w:author="Hareesh Senthil" w:date="2023-02-07T00:07:00Z">
          <w:pPr>
            <w:pStyle w:val="ListParagraph"/>
            <w:numPr>
              <w:ilvl w:val="1"/>
              <w:numId w:val="1"/>
            </w:numPr>
            <w:ind w:left="1440" w:hanging="360"/>
            <w:jc w:val="both"/>
          </w:pPr>
        </w:pPrChange>
      </w:pPr>
      <w:ins w:id="52" w:author="Hareesh Senthil" w:date="2023-02-06T23:55:00Z">
        <w:r w:rsidRPr="00631D18">
          <w:rPr>
            <w:rFonts w:ascii="Times New Roman" w:hAnsi="Times New Roman" w:cs="Times New Roman"/>
            <w:b/>
            <w:bCs/>
            <w:lang w:val="en-US"/>
            <w:rPrChange w:id="53" w:author="Hareesh Senthil" w:date="2023-02-06T23:56:00Z">
              <w:rPr>
                <w:rFonts w:ascii="Times New Roman" w:hAnsi="Times New Roman" w:cs="Times New Roman"/>
                <w:lang w:val="en-US"/>
              </w:rPr>
            </w:rPrChange>
          </w:rPr>
          <w:t>The overheads in context sw</w:t>
        </w:r>
      </w:ins>
      <w:ins w:id="54" w:author="Hareesh Senthil" w:date="2023-02-06T23:56:00Z">
        <w:r w:rsidRPr="00631D18">
          <w:rPr>
            <w:rFonts w:ascii="Times New Roman" w:hAnsi="Times New Roman" w:cs="Times New Roman"/>
            <w:b/>
            <w:bCs/>
            <w:lang w:val="en-US"/>
            <w:rPrChange w:id="55" w:author="Hareesh Senthil" w:date="2023-02-06T23:56:00Z">
              <w:rPr>
                <w:rFonts w:ascii="Times New Roman" w:hAnsi="Times New Roman" w:cs="Times New Roman"/>
                <w:lang w:val="en-US"/>
              </w:rPr>
            </w:rPrChange>
          </w:rPr>
          <w:t>itching may become excessive.</w:t>
        </w:r>
      </w:ins>
    </w:p>
    <w:p w14:paraId="18FED3CD" w14:textId="3FDE0373" w:rsidR="00631D18" w:rsidRPr="00631D18" w:rsidRDefault="00631D18" w:rsidP="009B15A6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56" w:author="Hareesh Senthil" w:date="2023-02-06T23:47:00Z"/>
          <w:rFonts w:ascii="Times New Roman" w:hAnsi="Times New Roman" w:cs="Times New Roman"/>
          <w:b/>
          <w:bCs/>
          <w:lang w:val="en-US"/>
          <w:rPrChange w:id="57" w:author="Hareesh Senthil" w:date="2023-02-06T23:56:00Z">
            <w:rPr>
              <w:ins w:id="58" w:author="Hareesh Senthil" w:date="2023-02-06T23:47:00Z"/>
              <w:rFonts w:ascii="Times New Roman" w:hAnsi="Times New Roman" w:cs="Times New Roman"/>
              <w:lang w:val="en-US"/>
            </w:rPr>
          </w:rPrChange>
        </w:rPr>
        <w:pPrChange w:id="59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60" w:author="Hareesh Senthil" w:date="2023-02-06T23:56:00Z">
        <w:r w:rsidRPr="00631D18">
          <w:rPr>
            <w:rFonts w:ascii="Times New Roman" w:hAnsi="Times New Roman" w:cs="Times New Roman"/>
            <w:b/>
            <w:bCs/>
            <w:lang w:val="en-US"/>
            <w:rPrChange w:id="61" w:author="Hareesh Senthil" w:date="2023-02-06T23:56:00Z">
              <w:rPr>
                <w:rFonts w:ascii="Times New Roman" w:hAnsi="Times New Roman" w:cs="Times New Roman"/>
                <w:lang w:val="en-US"/>
              </w:rPr>
            </w:rPrChange>
          </w:rPr>
          <w:t>The response time may become unacceptable with excessive multiprogramming.</w:t>
        </w:r>
      </w:ins>
    </w:p>
    <w:p w14:paraId="5A4142F7" w14:textId="354B3A18" w:rsidR="009132F8" w:rsidRDefault="009132F8" w:rsidP="009B15A6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ins w:id="62" w:author="Hareesh Senthil" w:date="2023-02-06T23:59:00Z"/>
          <w:rFonts w:ascii="Times New Roman" w:hAnsi="Times New Roman" w:cs="Times New Roman"/>
          <w:lang w:val="en-US"/>
        </w:rPr>
        <w:pPrChange w:id="63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64" w:author="Hareesh Senthil" w:date="2023-02-06T23:47:00Z">
        <w:r w:rsidRPr="009132F8">
          <w:rPr>
            <w:rFonts w:ascii="Times New Roman" w:hAnsi="Times New Roman" w:cs="Times New Roman"/>
            <w:lang w:val="en-US"/>
          </w:rPr>
          <w:t>What happens if the time allocated in a Round Robin Scheduling is very large? And what</w:t>
        </w:r>
      </w:ins>
      <w:ins w:id="65" w:author="Hareesh Senthil" w:date="2023-02-06T23:48:00Z">
        <w:r>
          <w:rPr>
            <w:rFonts w:ascii="Times New Roman" w:hAnsi="Times New Roman" w:cs="Times New Roman"/>
            <w:lang w:val="en-US"/>
          </w:rPr>
          <w:t xml:space="preserve"> </w:t>
        </w:r>
      </w:ins>
      <w:ins w:id="66" w:author="Hareesh Senthil" w:date="2023-02-06T23:47:00Z">
        <w:r w:rsidRPr="009132F8">
          <w:rPr>
            <w:rFonts w:ascii="Times New Roman" w:hAnsi="Times New Roman" w:cs="Times New Roman"/>
            <w:lang w:val="en-US"/>
          </w:rPr>
          <w:t>happens if the time allocated is very low?</w:t>
        </w:r>
      </w:ins>
    </w:p>
    <w:p w14:paraId="220079C5" w14:textId="5D36DBD2" w:rsidR="00BE542E" w:rsidRPr="00BE542E" w:rsidRDefault="00BE542E" w:rsidP="009B15A6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67" w:author="Hareesh Senthil" w:date="2023-02-07T00:00:00Z"/>
          <w:rFonts w:ascii="Times New Roman" w:hAnsi="Times New Roman" w:cs="Times New Roman"/>
          <w:b/>
          <w:bCs/>
          <w:lang w:val="en-US"/>
          <w:rPrChange w:id="68" w:author="Hareesh Senthil" w:date="2023-02-07T00:01:00Z">
            <w:rPr>
              <w:ins w:id="69" w:author="Hareesh Senthil" w:date="2023-02-07T00:00:00Z"/>
              <w:rFonts w:ascii="Times New Roman" w:hAnsi="Times New Roman" w:cs="Times New Roman"/>
              <w:lang w:val="en-US"/>
            </w:rPr>
          </w:rPrChange>
        </w:rPr>
        <w:pPrChange w:id="70" w:author="Hareesh Senthil" w:date="2023-02-07T00:07:00Z">
          <w:pPr>
            <w:pStyle w:val="ListParagraph"/>
            <w:numPr>
              <w:ilvl w:val="1"/>
              <w:numId w:val="1"/>
            </w:numPr>
            <w:ind w:left="1440" w:hanging="360"/>
            <w:jc w:val="both"/>
          </w:pPr>
        </w:pPrChange>
      </w:pPr>
      <w:ins w:id="71" w:author="Hareesh Senthil" w:date="2023-02-06T23:59:00Z">
        <w:r w:rsidRPr="00BE542E">
          <w:rPr>
            <w:rFonts w:ascii="Times New Roman" w:hAnsi="Times New Roman" w:cs="Times New Roman"/>
            <w:b/>
            <w:bCs/>
            <w:lang w:val="en-US"/>
            <w:rPrChange w:id="72" w:author="Hareesh Senthil" w:date="2023-02-07T00:01:00Z">
              <w:rPr>
                <w:rFonts w:ascii="Times New Roman" w:hAnsi="Times New Roman" w:cs="Times New Roman"/>
                <w:lang w:val="en-US"/>
              </w:rPr>
            </w:rPrChange>
          </w:rPr>
          <w:t>If the time allocated is very</w:t>
        </w:r>
      </w:ins>
      <w:ins w:id="73" w:author="Hareesh Senthil" w:date="2023-02-07T00:00:00Z">
        <w:r w:rsidRPr="00BE542E">
          <w:rPr>
            <w:rFonts w:ascii="Times New Roman" w:hAnsi="Times New Roman" w:cs="Times New Roman"/>
            <w:b/>
            <w:bCs/>
            <w:lang w:val="en-US"/>
            <w:rPrChange w:id="74" w:author="Hareesh Senthil" w:date="2023-02-07T00:01:00Z">
              <w:rPr>
                <w:rFonts w:ascii="Times New Roman" w:hAnsi="Times New Roman" w:cs="Times New Roman"/>
                <w:lang w:val="en-US"/>
              </w:rPr>
            </w:rPrChange>
          </w:rPr>
          <w:t xml:space="preserve"> large, the scheduling algorithm becomes similar to FCFS.</w:t>
        </w:r>
      </w:ins>
    </w:p>
    <w:p w14:paraId="1C9BF8CF" w14:textId="2A5631A1" w:rsidR="00BE542E" w:rsidRPr="00BE542E" w:rsidRDefault="00BE542E" w:rsidP="009B15A6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75" w:author="Hareesh Senthil" w:date="2023-02-06T23:48:00Z"/>
          <w:rFonts w:ascii="Times New Roman" w:hAnsi="Times New Roman" w:cs="Times New Roman"/>
          <w:b/>
          <w:bCs/>
          <w:lang w:val="en-US"/>
          <w:rPrChange w:id="76" w:author="Hareesh Senthil" w:date="2023-02-07T00:01:00Z">
            <w:rPr>
              <w:ins w:id="77" w:author="Hareesh Senthil" w:date="2023-02-06T23:48:00Z"/>
              <w:lang w:val="en-US"/>
            </w:rPr>
          </w:rPrChange>
        </w:rPr>
        <w:pPrChange w:id="78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79" w:author="Hareesh Senthil" w:date="2023-02-07T00:00:00Z">
        <w:r w:rsidRPr="00BE542E">
          <w:rPr>
            <w:rFonts w:ascii="Times New Roman" w:hAnsi="Times New Roman" w:cs="Times New Roman"/>
            <w:b/>
            <w:bCs/>
            <w:lang w:val="en-US"/>
            <w:rPrChange w:id="80" w:author="Hareesh Senthil" w:date="2023-02-07T00:01:00Z">
              <w:rPr>
                <w:rFonts w:ascii="Times New Roman" w:hAnsi="Times New Roman" w:cs="Times New Roman"/>
                <w:lang w:val="en-US"/>
              </w:rPr>
            </w:rPrChange>
          </w:rPr>
          <w:t>If the time allocated is very</w:t>
        </w:r>
        <w:r w:rsidRPr="00BE542E">
          <w:rPr>
            <w:rFonts w:ascii="Times New Roman" w:hAnsi="Times New Roman" w:cs="Times New Roman"/>
            <w:b/>
            <w:bCs/>
            <w:lang w:val="en-US"/>
            <w:rPrChange w:id="81" w:author="Hareesh Senthil" w:date="2023-02-07T00:01:00Z">
              <w:rPr>
                <w:rFonts w:ascii="Times New Roman" w:hAnsi="Times New Roman" w:cs="Times New Roman"/>
                <w:lang w:val="en-US"/>
              </w:rPr>
            </w:rPrChange>
          </w:rPr>
          <w:t xml:space="preserve"> low, context switching of processes increases and as a consequence, throughput (or) efficiency decrea</w:t>
        </w:r>
      </w:ins>
      <w:ins w:id="82" w:author="Hareesh Senthil" w:date="2023-02-07T00:01:00Z">
        <w:r w:rsidRPr="00BE542E">
          <w:rPr>
            <w:rFonts w:ascii="Times New Roman" w:hAnsi="Times New Roman" w:cs="Times New Roman"/>
            <w:b/>
            <w:bCs/>
            <w:lang w:val="en-US"/>
            <w:rPrChange w:id="83" w:author="Hareesh Senthil" w:date="2023-02-07T00:01:00Z">
              <w:rPr>
                <w:rFonts w:ascii="Times New Roman" w:hAnsi="Times New Roman" w:cs="Times New Roman"/>
                <w:lang w:val="en-US"/>
              </w:rPr>
            </w:rPrChange>
          </w:rPr>
          <w:t>ses.</w:t>
        </w:r>
      </w:ins>
    </w:p>
    <w:p w14:paraId="2E65BD4C" w14:textId="50CEEAF3" w:rsidR="009132F8" w:rsidRDefault="009132F8" w:rsidP="009B15A6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ins w:id="84" w:author="Hareesh Senthil" w:date="2023-02-07T00:07:00Z"/>
          <w:rFonts w:ascii="Times New Roman" w:hAnsi="Times New Roman" w:cs="Times New Roman"/>
          <w:lang w:val="en-US"/>
        </w:rPr>
        <w:pPrChange w:id="85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86" w:author="Hareesh Senthil" w:date="2023-02-06T23:48:00Z">
        <w:r w:rsidRPr="009132F8">
          <w:rPr>
            <w:rFonts w:ascii="Times New Roman" w:hAnsi="Times New Roman" w:cs="Times New Roman"/>
            <w:lang w:val="en-US"/>
          </w:rPr>
          <w:t>What is the difference between the idle and blocked state of a process?</w:t>
        </w:r>
      </w:ins>
    </w:p>
    <w:p w14:paraId="2D185E8B" w14:textId="77777777" w:rsidR="00E00BCC" w:rsidRDefault="00E00BCC" w:rsidP="009B15A6">
      <w:pPr>
        <w:pStyle w:val="ListParagraph"/>
        <w:spacing w:after="240" w:line="276" w:lineRule="auto"/>
        <w:jc w:val="both"/>
        <w:rPr>
          <w:ins w:id="87" w:author="Hareesh Senthil" w:date="2023-02-07T00:01:00Z"/>
          <w:rFonts w:ascii="Times New Roman" w:hAnsi="Times New Roman" w:cs="Times New Roman"/>
          <w:lang w:val="en-US"/>
        </w:rPr>
        <w:pPrChange w:id="88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PrChange w:id="89" w:author="Hareesh Senthil" w:date="2023-02-07T00:08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4143"/>
        <w:gridCol w:w="4153"/>
        <w:tblGridChange w:id="90">
          <w:tblGrid>
            <w:gridCol w:w="4148"/>
            <w:gridCol w:w="4148"/>
          </w:tblGrid>
        </w:tblGridChange>
      </w:tblGrid>
      <w:tr w:rsidR="00E00BCC" w14:paraId="0A1EC7F0" w14:textId="77777777" w:rsidTr="009B15A6">
        <w:trPr>
          <w:ins w:id="91" w:author="Hareesh Senthil" w:date="2023-02-07T00:07:00Z"/>
        </w:trPr>
        <w:tc>
          <w:tcPr>
            <w:tcW w:w="4508" w:type="dxa"/>
            <w:vAlign w:val="center"/>
            <w:tcPrChange w:id="92" w:author="Hareesh Senthil" w:date="2023-02-07T00:08:00Z">
              <w:tcPr>
                <w:tcW w:w="4508" w:type="dxa"/>
              </w:tcPr>
            </w:tcPrChange>
          </w:tcPr>
          <w:p w14:paraId="35D4CB54" w14:textId="344DCBF2" w:rsidR="00E00BCC" w:rsidRPr="009B15A6" w:rsidRDefault="009B15A6" w:rsidP="009B15A6">
            <w:pPr>
              <w:pStyle w:val="ListParagraph"/>
              <w:spacing w:after="240" w:line="276" w:lineRule="auto"/>
              <w:ind w:left="0"/>
              <w:jc w:val="center"/>
              <w:rPr>
                <w:ins w:id="93" w:author="Hareesh Senthil" w:date="2023-02-07T00:07:00Z"/>
                <w:rFonts w:ascii="Times New Roman" w:hAnsi="Times New Roman" w:cs="Times New Roman"/>
                <w:b/>
                <w:bCs/>
                <w:lang w:val="en-US"/>
                <w:rPrChange w:id="94" w:author="Hareesh Senthil" w:date="2023-02-07T00:08:00Z">
                  <w:rPr>
                    <w:ins w:id="95" w:author="Hareesh Senthil" w:date="2023-02-07T00:07:00Z"/>
                    <w:rFonts w:ascii="Times New Roman" w:hAnsi="Times New Roman" w:cs="Times New Roman"/>
                    <w:lang w:val="en-US"/>
                  </w:rPr>
                </w:rPrChange>
              </w:rPr>
              <w:pPrChange w:id="96" w:author="Hareesh Senthil" w:date="2023-02-07T00:07:00Z">
                <w:pPr>
                  <w:pStyle w:val="ListParagraph"/>
                  <w:ind w:left="0"/>
                  <w:jc w:val="both"/>
                </w:pPr>
              </w:pPrChange>
            </w:pPr>
            <w:ins w:id="97" w:author="Hareesh Senthil" w:date="2023-02-07T00:08:00Z">
              <w:r>
                <w:rPr>
                  <w:rFonts w:ascii="Times New Roman" w:hAnsi="Times New Roman" w:cs="Times New Roman"/>
                  <w:b/>
                  <w:bCs/>
                  <w:lang w:val="en-US"/>
                </w:rPr>
                <w:t>IDLE STATE OF A PROCESS</w:t>
              </w:r>
            </w:ins>
          </w:p>
        </w:tc>
        <w:tc>
          <w:tcPr>
            <w:tcW w:w="4508" w:type="dxa"/>
            <w:vAlign w:val="center"/>
            <w:tcPrChange w:id="98" w:author="Hareesh Senthil" w:date="2023-02-07T00:08:00Z">
              <w:tcPr>
                <w:tcW w:w="4508" w:type="dxa"/>
              </w:tcPr>
            </w:tcPrChange>
          </w:tcPr>
          <w:p w14:paraId="3F891CB3" w14:textId="01081EAE" w:rsidR="00E00BCC" w:rsidRPr="009B15A6" w:rsidRDefault="009B15A6" w:rsidP="009B15A6">
            <w:pPr>
              <w:pStyle w:val="ListParagraph"/>
              <w:spacing w:after="240" w:line="276" w:lineRule="auto"/>
              <w:ind w:left="0"/>
              <w:jc w:val="center"/>
              <w:rPr>
                <w:ins w:id="99" w:author="Hareesh Senthil" w:date="2023-02-07T00:07:00Z"/>
                <w:rFonts w:ascii="Times New Roman" w:hAnsi="Times New Roman" w:cs="Times New Roman"/>
                <w:b/>
                <w:bCs/>
                <w:lang w:val="en-US"/>
                <w:rPrChange w:id="100" w:author="Hareesh Senthil" w:date="2023-02-07T00:08:00Z">
                  <w:rPr>
                    <w:ins w:id="101" w:author="Hareesh Senthil" w:date="2023-02-07T00:07:00Z"/>
                    <w:rFonts w:ascii="Times New Roman" w:hAnsi="Times New Roman" w:cs="Times New Roman"/>
                    <w:lang w:val="en-US"/>
                  </w:rPr>
                </w:rPrChange>
              </w:rPr>
              <w:pPrChange w:id="102" w:author="Hareesh Senthil" w:date="2023-02-07T00:08:00Z">
                <w:pPr>
                  <w:pStyle w:val="ListParagraph"/>
                  <w:ind w:left="0"/>
                  <w:jc w:val="both"/>
                </w:pPr>
              </w:pPrChange>
            </w:pPr>
            <w:ins w:id="103" w:author="Hareesh Senthil" w:date="2023-02-07T00:08:00Z">
              <w:r>
                <w:rPr>
                  <w:rFonts w:ascii="Times New Roman" w:hAnsi="Times New Roman" w:cs="Times New Roman"/>
                  <w:b/>
                  <w:bCs/>
                  <w:lang w:val="en-US"/>
                </w:rPr>
                <w:t>BLOCKED</w:t>
              </w:r>
              <w:r>
                <w:rPr>
                  <w:rFonts w:ascii="Times New Roman" w:hAnsi="Times New Roman" w:cs="Times New Roman"/>
                  <w:b/>
                  <w:bCs/>
                  <w:lang w:val="en-US"/>
                </w:rPr>
                <w:t xml:space="preserve"> STATE OF A PROCESS</w:t>
              </w:r>
            </w:ins>
          </w:p>
        </w:tc>
      </w:tr>
      <w:tr w:rsidR="00E00BCC" w14:paraId="5FD01A1C" w14:textId="77777777" w:rsidTr="009B15A6">
        <w:trPr>
          <w:ins w:id="104" w:author="Hareesh Senthil" w:date="2023-02-07T00:07:00Z"/>
        </w:trPr>
        <w:tc>
          <w:tcPr>
            <w:tcW w:w="4508" w:type="dxa"/>
            <w:vAlign w:val="center"/>
            <w:tcPrChange w:id="105" w:author="Hareesh Senthil" w:date="2023-02-07T00:07:00Z">
              <w:tcPr>
                <w:tcW w:w="4508" w:type="dxa"/>
              </w:tcPr>
            </w:tcPrChange>
          </w:tcPr>
          <w:p w14:paraId="59E8EB8C" w14:textId="08A48A4B" w:rsidR="00E00BCC" w:rsidRPr="009B15A6" w:rsidRDefault="009B15A6" w:rsidP="009B15A6">
            <w:pPr>
              <w:pStyle w:val="ListParagraph"/>
              <w:spacing w:after="240" w:line="276" w:lineRule="auto"/>
              <w:ind w:left="0"/>
              <w:jc w:val="center"/>
              <w:rPr>
                <w:ins w:id="106" w:author="Hareesh Senthil" w:date="2023-02-07T00:07:00Z"/>
                <w:rFonts w:ascii="Times New Roman" w:hAnsi="Times New Roman" w:cs="Times New Roman"/>
                <w:lang w:val="en-US"/>
              </w:rPr>
              <w:pPrChange w:id="107" w:author="Hareesh Senthil" w:date="2023-02-07T00:07:00Z">
                <w:pPr>
                  <w:pStyle w:val="ListParagraph"/>
                  <w:ind w:left="0"/>
                  <w:jc w:val="both"/>
                </w:pPr>
              </w:pPrChange>
            </w:pPr>
            <w:ins w:id="108" w:author="Hareesh Senthil" w:date="2023-02-07T00:08:00Z">
              <w:r>
                <w:rPr>
                  <w:rFonts w:ascii="Times New Roman" w:hAnsi="Times New Roman" w:cs="Times New Roman"/>
                  <w:lang w:val="en-US"/>
                </w:rPr>
                <w:t>The process is waiting for the processor to become free so that it can execute.</w:t>
              </w:r>
            </w:ins>
          </w:p>
        </w:tc>
        <w:tc>
          <w:tcPr>
            <w:tcW w:w="4508" w:type="dxa"/>
            <w:vAlign w:val="center"/>
            <w:tcPrChange w:id="109" w:author="Hareesh Senthil" w:date="2023-02-07T00:07:00Z">
              <w:tcPr>
                <w:tcW w:w="4508" w:type="dxa"/>
              </w:tcPr>
            </w:tcPrChange>
          </w:tcPr>
          <w:p w14:paraId="57A13DE3" w14:textId="0F84FDE3" w:rsidR="00E00BCC" w:rsidRPr="009B15A6" w:rsidRDefault="009B15A6" w:rsidP="009B15A6">
            <w:pPr>
              <w:pStyle w:val="ListParagraph"/>
              <w:spacing w:after="240" w:line="276" w:lineRule="auto"/>
              <w:ind w:left="0"/>
              <w:jc w:val="center"/>
              <w:rPr>
                <w:ins w:id="110" w:author="Hareesh Senthil" w:date="2023-02-07T00:07:00Z"/>
                <w:rFonts w:ascii="Times New Roman" w:hAnsi="Times New Roman" w:cs="Times New Roman"/>
                <w:lang w:val="en-US"/>
              </w:rPr>
              <w:pPrChange w:id="111" w:author="Hareesh Senthil" w:date="2023-02-07T00:07:00Z">
                <w:pPr>
                  <w:pStyle w:val="ListParagraph"/>
                  <w:ind w:left="0"/>
                  <w:jc w:val="both"/>
                </w:pPr>
              </w:pPrChange>
            </w:pPr>
            <w:ins w:id="112" w:author="Hareesh Senthil" w:date="2023-02-07T00:09:00Z">
              <w:r>
                <w:rPr>
                  <w:rFonts w:ascii="Times New Roman" w:hAnsi="Times New Roman" w:cs="Times New Roman"/>
                  <w:lang w:val="en-US"/>
                </w:rPr>
                <w:t>The process has been put out from running state by the processor due to some interrupts, such as I/O.</w:t>
              </w:r>
            </w:ins>
          </w:p>
        </w:tc>
      </w:tr>
    </w:tbl>
    <w:p w14:paraId="1EE3D213" w14:textId="77777777" w:rsidR="00E00BCC" w:rsidRDefault="00E00BCC" w:rsidP="009B15A6">
      <w:pPr>
        <w:pStyle w:val="ListParagraph"/>
        <w:spacing w:after="240" w:line="276" w:lineRule="auto"/>
        <w:jc w:val="both"/>
        <w:rPr>
          <w:ins w:id="113" w:author="Hareesh Senthil" w:date="2023-02-06T23:48:00Z"/>
          <w:rFonts w:ascii="Times New Roman" w:hAnsi="Times New Roman" w:cs="Times New Roman"/>
          <w:lang w:val="en-US"/>
        </w:rPr>
        <w:pPrChange w:id="114" w:author="Hareesh Senthil" w:date="2023-02-07T00:07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</w:p>
    <w:p w14:paraId="32E9C6A9" w14:textId="2FB5D36C" w:rsidR="009132F8" w:rsidRDefault="009132F8" w:rsidP="009B15A6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ins w:id="115" w:author="Hareesh Senthil" w:date="2023-02-07T00:12:00Z"/>
          <w:rFonts w:ascii="Times New Roman" w:hAnsi="Times New Roman" w:cs="Times New Roman"/>
          <w:lang w:val="en-US"/>
        </w:rPr>
      </w:pPr>
      <w:ins w:id="116" w:author="Hareesh Senthil" w:date="2023-02-06T23:48:00Z">
        <w:r w:rsidRPr="009132F8">
          <w:rPr>
            <w:rFonts w:ascii="Times New Roman" w:hAnsi="Times New Roman" w:cs="Times New Roman"/>
            <w:lang w:val="en-US"/>
          </w:rPr>
          <w:t>When a process requests for I/O, how many process switches take place?</w:t>
        </w:r>
      </w:ins>
    </w:p>
    <w:p w14:paraId="6D7CB3BE" w14:textId="24B71117" w:rsidR="000F0404" w:rsidRPr="000F0404" w:rsidRDefault="000F0404" w:rsidP="000F0404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117" w:author="Hareesh Senthil" w:date="2023-02-07T00:12:00Z"/>
          <w:rFonts w:ascii="Times New Roman" w:hAnsi="Times New Roman" w:cs="Times New Roman"/>
          <w:b/>
          <w:bCs/>
          <w:lang w:val="en-US"/>
          <w:rPrChange w:id="118" w:author="Hareesh Senthil" w:date="2023-02-07T00:12:00Z">
            <w:rPr>
              <w:ins w:id="119" w:author="Hareesh Senthil" w:date="2023-02-07T00:12:00Z"/>
              <w:rFonts w:ascii="Times New Roman" w:hAnsi="Times New Roman" w:cs="Times New Roman"/>
              <w:lang w:val="en-US"/>
            </w:rPr>
          </w:rPrChange>
        </w:rPr>
      </w:pPr>
      <w:ins w:id="120" w:author="Hareesh Senthil" w:date="2023-02-07T00:12:00Z">
        <w:r w:rsidRPr="000F0404">
          <w:rPr>
            <w:rFonts w:ascii="Times New Roman" w:hAnsi="Times New Roman" w:cs="Times New Roman"/>
            <w:b/>
            <w:bCs/>
            <w:lang w:val="en-US"/>
            <w:rPrChange w:id="121" w:author="Hareesh Senthil" w:date="2023-02-07T00:12:00Z">
              <w:rPr>
                <w:rFonts w:ascii="Times New Roman" w:hAnsi="Times New Roman" w:cs="Times New Roman"/>
                <w:lang w:val="en-US"/>
              </w:rPr>
            </w:rPrChange>
          </w:rPr>
          <w:t>Two switches.</w:t>
        </w:r>
      </w:ins>
    </w:p>
    <w:p w14:paraId="1E1777FF" w14:textId="1CAC6A08" w:rsidR="000F0404" w:rsidRPr="000F0404" w:rsidRDefault="000F0404" w:rsidP="000F0404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122" w:author="Hareesh Senthil" w:date="2023-02-07T00:12:00Z"/>
          <w:rFonts w:ascii="Times New Roman" w:hAnsi="Times New Roman" w:cs="Times New Roman"/>
          <w:b/>
          <w:bCs/>
          <w:lang w:val="en-US"/>
          <w:rPrChange w:id="123" w:author="Hareesh Senthil" w:date="2023-02-07T00:12:00Z">
            <w:rPr>
              <w:ins w:id="124" w:author="Hareesh Senthil" w:date="2023-02-07T00:12:00Z"/>
              <w:rFonts w:ascii="Times New Roman" w:hAnsi="Times New Roman" w:cs="Times New Roman"/>
              <w:lang w:val="en-US"/>
            </w:rPr>
          </w:rPrChange>
        </w:rPr>
      </w:pPr>
      <w:ins w:id="125" w:author="Hareesh Senthil" w:date="2023-02-07T00:12:00Z">
        <w:r w:rsidRPr="000F0404">
          <w:rPr>
            <w:rFonts w:ascii="Times New Roman" w:hAnsi="Times New Roman" w:cs="Times New Roman"/>
            <w:b/>
            <w:bCs/>
            <w:lang w:val="en-US"/>
            <w:rPrChange w:id="126" w:author="Hareesh Senthil" w:date="2023-02-07T00:12:00Z">
              <w:rPr>
                <w:rFonts w:ascii="Times New Roman" w:hAnsi="Times New Roman" w:cs="Times New Roman"/>
                <w:lang w:val="en-US"/>
              </w:rPr>
            </w:rPrChange>
          </w:rPr>
          <w:t>First: Process to be switched is taken out and the scheduler starts executing.</w:t>
        </w:r>
      </w:ins>
    </w:p>
    <w:p w14:paraId="6CFF51CF" w14:textId="698EB8B1" w:rsidR="00266606" w:rsidRDefault="000F0404" w:rsidP="00266606">
      <w:pPr>
        <w:pStyle w:val="ListParagraph"/>
        <w:numPr>
          <w:ilvl w:val="1"/>
          <w:numId w:val="1"/>
        </w:numPr>
        <w:spacing w:after="240" w:line="276" w:lineRule="auto"/>
        <w:jc w:val="both"/>
        <w:rPr>
          <w:ins w:id="127" w:author="Hareesh Senthil" w:date="2023-02-07T01:04:00Z"/>
          <w:rFonts w:ascii="Times New Roman" w:hAnsi="Times New Roman" w:cs="Times New Roman"/>
          <w:b/>
          <w:bCs/>
          <w:lang w:val="en-US"/>
        </w:rPr>
      </w:pPr>
      <w:ins w:id="128" w:author="Hareesh Senthil" w:date="2023-02-07T00:12:00Z">
        <w:r w:rsidRPr="000F0404">
          <w:rPr>
            <w:rFonts w:ascii="Times New Roman" w:hAnsi="Times New Roman" w:cs="Times New Roman"/>
            <w:b/>
            <w:bCs/>
            <w:lang w:val="en-US"/>
            <w:rPrChange w:id="129" w:author="Hareesh Senthil" w:date="2023-02-07T00:12:00Z">
              <w:rPr>
                <w:rFonts w:ascii="Times New Roman" w:hAnsi="Times New Roman" w:cs="Times New Roman"/>
                <w:lang w:val="en-US"/>
              </w:rPr>
            </w:rPrChange>
          </w:rPr>
          <w:t>Second: Next process is brought to execution.</w:t>
        </w:r>
      </w:ins>
    </w:p>
    <w:p w14:paraId="23503FC9" w14:textId="56A547E6" w:rsidR="00266606" w:rsidRDefault="00266606" w:rsidP="00266606">
      <w:pPr>
        <w:spacing w:after="240" w:line="276" w:lineRule="auto"/>
        <w:jc w:val="both"/>
        <w:rPr>
          <w:ins w:id="130" w:author="Hareesh Senthil" w:date="2023-02-07T01:04:00Z"/>
          <w:rFonts w:ascii="Times New Roman" w:hAnsi="Times New Roman" w:cs="Times New Roman"/>
          <w:b/>
          <w:bCs/>
          <w:lang w:val="en-US"/>
        </w:rPr>
      </w:pPr>
    </w:p>
    <w:p w14:paraId="1DC4247D" w14:textId="6E5D6975" w:rsidR="00266606" w:rsidRDefault="00266606" w:rsidP="00266606">
      <w:pPr>
        <w:spacing w:after="240" w:line="276" w:lineRule="auto"/>
        <w:jc w:val="both"/>
        <w:rPr>
          <w:ins w:id="131" w:author="Hareesh Senthil" w:date="2023-02-07T01:04:00Z"/>
          <w:rFonts w:ascii="Times New Roman" w:hAnsi="Times New Roman" w:cs="Times New Roman"/>
          <w:b/>
          <w:bCs/>
          <w:lang w:val="en-US"/>
        </w:rPr>
      </w:pPr>
    </w:p>
    <w:p w14:paraId="62B5CAB6" w14:textId="37EE948E" w:rsidR="00266606" w:rsidRDefault="00266606" w:rsidP="00266606">
      <w:pPr>
        <w:spacing w:after="240" w:line="276" w:lineRule="auto"/>
        <w:jc w:val="both"/>
        <w:rPr>
          <w:ins w:id="132" w:author="Hareesh Senthil" w:date="2023-02-07T01:24:00Z"/>
          <w:rFonts w:ascii="Times New Roman" w:hAnsi="Times New Roman" w:cs="Times New Roman"/>
          <w:b/>
          <w:bCs/>
          <w:lang w:val="en-US"/>
        </w:rPr>
      </w:pPr>
    </w:p>
    <w:p w14:paraId="2CBABBC8" w14:textId="78D5196B" w:rsidR="00AD59FC" w:rsidRDefault="00AD59FC" w:rsidP="00AD59FC">
      <w:pPr>
        <w:spacing w:after="240" w:line="276" w:lineRule="auto"/>
        <w:jc w:val="center"/>
        <w:rPr>
          <w:ins w:id="133" w:author="Hareesh Senthil" w:date="2023-02-07T01:26:00Z"/>
          <w:rFonts w:ascii="Times New Roman" w:hAnsi="Times New Roman" w:cs="Times New Roman"/>
          <w:b/>
          <w:bCs/>
          <w:u w:val="single"/>
          <w:lang w:val="en-US"/>
        </w:rPr>
      </w:pPr>
      <w:ins w:id="134" w:author="Hareesh Senthil" w:date="2023-02-07T01:24:00Z">
        <w:r>
          <w:rPr>
            <w:rFonts w:ascii="Times New Roman" w:hAnsi="Times New Roman" w:cs="Times New Roman"/>
            <w:b/>
            <w:bCs/>
            <w:u w:val="single"/>
            <w:lang w:val="en-US"/>
          </w:rPr>
          <w:lastRenderedPageBreak/>
          <w:t>POST-LAB QUESTIONS</w:t>
        </w:r>
      </w:ins>
    </w:p>
    <w:p w14:paraId="223D0B32" w14:textId="73D05203" w:rsidR="00AD59FC" w:rsidRDefault="00AD59FC" w:rsidP="00AD59FC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ins w:id="135" w:author="Hareesh Senthil" w:date="2023-02-07T01:27:00Z"/>
          <w:rFonts w:ascii="Times New Roman" w:hAnsi="Times New Roman" w:cs="Times New Roman"/>
          <w:lang w:val="en-US"/>
        </w:rPr>
      </w:pPr>
      <w:ins w:id="136" w:author="Hareesh Senthil" w:date="2023-02-07T01:27:00Z">
        <w:r w:rsidRPr="00AD59FC">
          <w:rPr>
            <w:rFonts w:ascii="Times New Roman" w:hAnsi="Times New Roman" w:cs="Times New Roman"/>
            <w:lang w:val="en-US"/>
          </w:rPr>
          <w:t>Suppose a new process in a system arrives at an average of six processes per minute and each</w:t>
        </w:r>
        <w:r w:rsidRPr="00AD59FC"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such process requires an average of 8 seconds of service time. Estimate the fraction of time the</w:t>
        </w:r>
        <w:r w:rsidRPr="00AD59FC"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CPU is busy in a system with a single processor.</w:t>
        </w:r>
      </w:ins>
    </w:p>
    <w:p w14:paraId="19E72DEF" w14:textId="3160D30F" w:rsidR="00AD59FC" w:rsidRDefault="00AD59FC" w:rsidP="00AD59FC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ins w:id="137" w:author="Hareesh Senthil" w:date="2023-02-07T01:27:00Z"/>
          <w:rFonts w:ascii="Times New Roman" w:hAnsi="Times New Roman" w:cs="Times New Roman"/>
          <w:lang w:val="en-US"/>
        </w:rPr>
      </w:pPr>
      <w:ins w:id="138" w:author="Hareesh Senthil" w:date="2023-02-07T01:27:00Z">
        <w:r w:rsidRPr="00AD59FC">
          <w:rPr>
            <w:rFonts w:ascii="Times New Roman" w:hAnsi="Times New Roman" w:cs="Times New Roman"/>
            <w:lang w:val="en-US"/>
          </w:rPr>
          <w:t>Assume you have the following jobs to execute with one processor, with the jobs arriving in the</w:t>
        </w:r>
        <w:r w:rsidRPr="00AD59FC"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order listed here:</w:t>
        </w:r>
      </w:ins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PrChange w:id="139" w:author="Hareesh Senthil" w:date="2023-02-07T01:28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4158"/>
        <w:gridCol w:w="4138"/>
        <w:tblGridChange w:id="140">
          <w:tblGrid>
            <w:gridCol w:w="4148"/>
            <w:gridCol w:w="10"/>
            <w:gridCol w:w="4138"/>
          </w:tblGrid>
        </w:tblGridChange>
      </w:tblGrid>
      <w:tr w:rsidR="00AD59FC" w14:paraId="1866FA1F" w14:textId="77777777" w:rsidTr="00AD59FC">
        <w:trPr>
          <w:ins w:id="141" w:author="Hareesh Senthil" w:date="2023-02-07T01:27:00Z"/>
        </w:trPr>
        <w:tc>
          <w:tcPr>
            <w:tcW w:w="4508" w:type="dxa"/>
            <w:vAlign w:val="center"/>
            <w:tcPrChange w:id="142" w:author="Hareesh Senthil" w:date="2023-02-07T01:28:00Z">
              <w:tcPr>
                <w:tcW w:w="4508" w:type="dxa"/>
              </w:tcPr>
            </w:tcPrChange>
          </w:tcPr>
          <w:p w14:paraId="7AE1C904" w14:textId="41553031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43" w:author="Hareesh Senthil" w:date="2023-02-07T01:27:00Z"/>
                <w:rFonts w:ascii="Times New Roman" w:hAnsi="Times New Roman" w:cs="Times New Roman"/>
                <w:lang w:val="en-US"/>
              </w:rPr>
              <w:pPrChange w:id="144" w:author="Hareesh Senthil" w:date="2023-02-07T01:28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145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Process ID</w:t>
              </w:r>
            </w:ins>
          </w:p>
        </w:tc>
        <w:tc>
          <w:tcPr>
            <w:tcW w:w="4508" w:type="dxa"/>
            <w:vAlign w:val="center"/>
            <w:tcPrChange w:id="146" w:author="Hareesh Senthil" w:date="2023-02-07T01:28:00Z">
              <w:tcPr>
                <w:tcW w:w="4508" w:type="dxa"/>
                <w:gridSpan w:val="2"/>
              </w:tcPr>
            </w:tcPrChange>
          </w:tcPr>
          <w:p w14:paraId="42E9A4E0" w14:textId="45E61B12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47" w:author="Hareesh Senthil" w:date="2023-02-07T01:27:00Z"/>
                <w:rFonts w:ascii="Times New Roman" w:hAnsi="Times New Roman" w:cs="Times New Roman"/>
                <w:lang w:val="en-US"/>
              </w:rPr>
              <w:pPrChange w:id="148" w:author="Hareesh Senthil" w:date="2023-02-07T01:28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149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Burst Time</w:t>
              </w:r>
            </w:ins>
          </w:p>
        </w:tc>
      </w:tr>
      <w:tr w:rsidR="00AD59FC" w14:paraId="508B0A4A" w14:textId="77777777" w:rsidTr="00AD59FC">
        <w:trPr>
          <w:ins w:id="150" w:author="Hareesh Senthil" w:date="2023-02-07T01:28:00Z"/>
        </w:trPr>
        <w:tc>
          <w:tcPr>
            <w:tcW w:w="4508" w:type="dxa"/>
            <w:vAlign w:val="center"/>
          </w:tcPr>
          <w:p w14:paraId="095BDD56" w14:textId="35BCA654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51" w:author="Hareesh Senthil" w:date="2023-02-07T01:28:00Z"/>
                <w:rFonts w:ascii="Times New Roman" w:hAnsi="Times New Roman" w:cs="Times New Roman"/>
                <w:lang w:val="en-US"/>
              </w:rPr>
            </w:pPr>
            <w:ins w:id="152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0</w:t>
              </w:r>
            </w:ins>
          </w:p>
        </w:tc>
        <w:tc>
          <w:tcPr>
            <w:tcW w:w="4508" w:type="dxa"/>
            <w:vAlign w:val="center"/>
          </w:tcPr>
          <w:p w14:paraId="2446F0A7" w14:textId="3D8B0672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53" w:author="Hareesh Senthil" w:date="2023-02-07T01:28:00Z"/>
                <w:rFonts w:ascii="Times New Roman" w:hAnsi="Times New Roman" w:cs="Times New Roman"/>
                <w:lang w:val="en-US"/>
              </w:rPr>
            </w:pPr>
            <w:ins w:id="154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80</w:t>
              </w:r>
            </w:ins>
          </w:p>
        </w:tc>
      </w:tr>
      <w:tr w:rsidR="00AD59FC" w14:paraId="17494403" w14:textId="77777777" w:rsidTr="00AD59FC">
        <w:trPr>
          <w:ins w:id="155" w:author="Hareesh Senthil" w:date="2023-02-07T01:28:00Z"/>
        </w:trPr>
        <w:tc>
          <w:tcPr>
            <w:tcW w:w="4508" w:type="dxa"/>
            <w:vAlign w:val="center"/>
          </w:tcPr>
          <w:p w14:paraId="12712776" w14:textId="0C1ACB7F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56" w:author="Hareesh Senthil" w:date="2023-02-07T01:28:00Z"/>
                <w:rFonts w:ascii="Times New Roman" w:hAnsi="Times New Roman" w:cs="Times New Roman"/>
                <w:lang w:val="en-US"/>
              </w:rPr>
            </w:pPr>
            <w:ins w:id="157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1</w:t>
              </w:r>
            </w:ins>
          </w:p>
        </w:tc>
        <w:tc>
          <w:tcPr>
            <w:tcW w:w="4508" w:type="dxa"/>
            <w:vAlign w:val="center"/>
          </w:tcPr>
          <w:p w14:paraId="1A039A75" w14:textId="4DE17AE9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58" w:author="Hareesh Senthil" w:date="2023-02-07T01:28:00Z"/>
                <w:rFonts w:ascii="Times New Roman" w:hAnsi="Times New Roman" w:cs="Times New Roman"/>
                <w:lang w:val="en-US"/>
              </w:rPr>
            </w:pPr>
            <w:ins w:id="159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20</w:t>
              </w:r>
            </w:ins>
          </w:p>
        </w:tc>
      </w:tr>
      <w:tr w:rsidR="00AD59FC" w14:paraId="222E4BC4" w14:textId="77777777" w:rsidTr="00AD59FC">
        <w:trPr>
          <w:ins w:id="160" w:author="Hareesh Senthil" w:date="2023-02-07T01:28:00Z"/>
        </w:trPr>
        <w:tc>
          <w:tcPr>
            <w:tcW w:w="4508" w:type="dxa"/>
            <w:vAlign w:val="center"/>
          </w:tcPr>
          <w:p w14:paraId="266380FE" w14:textId="7E91254A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61" w:author="Hareesh Senthil" w:date="2023-02-07T01:28:00Z"/>
                <w:rFonts w:ascii="Times New Roman" w:hAnsi="Times New Roman" w:cs="Times New Roman"/>
                <w:lang w:val="en-US"/>
              </w:rPr>
            </w:pPr>
            <w:ins w:id="162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2</w:t>
              </w:r>
            </w:ins>
          </w:p>
        </w:tc>
        <w:tc>
          <w:tcPr>
            <w:tcW w:w="4508" w:type="dxa"/>
            <w:vAlign w:val="center"/>
          </w:tcPr>
          <w:p w14:paraId="525857D4" w14:textId="51E6DB61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63" w:author="Hareesh Senthil" w:date="2023-02-07T01:28:00Z"/>
                <w:rFonts w:ascii="Times New Roman" w:hAnsi="Times New Roman" w:cs="Times New Roman"/>
                <w:lang w:val="en-US"/>
              </w:rPr>
            </w:pPr>
            <w:ins w:id="164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10</w:t>
              </w:r>
            </w:ins>
          </w:p>
        </w:tc>
      </w:tr>
      <w:tr w:rsidR="00AD59FC" w14:paraId="09AA7917" w14:textId="77777777" w:rsidTr="00AD59FC">
        <w:trPr>
          <w:ins w:id="165" w:author="Hareesh Senthil" w:date="2023-02-07T01:28:00Z"/>
        </w:trPr>
        <w:tc>
          <w:tcPr>
            <w:tcW w:w="4508" w:type="dxa"/>
            <w:vAlign w:val="center"/>
          </w:tcPr>
          <w:p w14:paraId="60A098EE" w14:textId="09A6D5E0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66" w:author="Hareesh Senthil" w:date="2023-02-07T01:28:00Z"/>
                <w:rFonts w:ascii="Times New Roman" w:hAnsi="Times New Roman" w:cs="Times New Roman"/>
                <w:lang w:val="en-US"/>
              </w:rPr>
            </w:pPr>
            <w:ins w:id="167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3</w:t>
              </w:r>
            </w:ins>
          </w:p>
        </w:tc>
        <w:tc>
          <w:tcPr>
            <w:tcW w:w="4508" w:type="dxa"/>
            <w:vAlign w:val="center"/>
          </w:tcPr>
          <w:p w14:paraId="0C17D747" w14:textId="3408EFB6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68" w:author="Hareesh Senthil" w:date="2023-02-07T01:28:00Z"/>
                <w:rFonts w:ascii="Times New Roman" w:hAnsi="Times New Roman" w:cs="Times New Roman"/>
                <w:lang w:val="en-US"/>
              </w:rPr>
            </w:pPr>
            <w:ins w:id="169" w:author="Hareesh Senthil" w:date="2023-02-07T01:28:00Z">
              <w:r>
                <w:rPr>
                  <w:rFonts w:ascii="Times New Roman" w:hAnsi="Times New Roman" w:cs="Times New Roman"/>
                  <w:lang w:val="en-US"/>
                </w:rPr>
                <w:t>20</w:t>
              </w:r>
            </w:ins>
          </w:p>
        </w:tc>
      </w:tr>
      <w:tr w:rsidR="00AD59FC" w14:paraId="14601B6B" w14:textId="77777777" w:rsidTr="00AD59FC">
        <w:trPr>
          <w:ins w:id="170" w:author="Hareesh Senthil" w:date="2023-02-07T01:29:00Z"/>
        </w:trPr>
        <w:tc>
          <w:tcPr>
            <w:tcW w:w="4508" w:type="dxa"/>
            <w:vAlign w:val="center"/>
          </w:tcPr>
          <w:p w14:paraId="349A60EE" w14:textId="2EEE7E0E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71" w:author="Hareesh Senthil" w:date="2023-02-07T01:29:00Z"/>
                <w:rFonts w:ascii="Times New Roman" w:hAnsi="Times New Roman" w:cs="Times New Roman"/>
                <w:lang w:val="en-US"/>
              </w:rPr>
            </w:pPr>
            <w:ins w:id="172" w:author="Hareesh Senthil" w:date="2023-02-07T01:29:00Z">
              <w:r>
                <w:rPr>
                  <w:rFonts w:ascii="Times New Roman" w:hAnsi="Times New Roman" w:cs="Times New Roman"/>
                  <w:lang w:val="en-US"/>
                </w:rPr>
                <w:t>4</w:t>
              </w:r>
            </w:ins>
          </w:p>
        </w:tc>
        <w:tc>
          <w:tcPr>
            <w:tcW w:w="4508" w:type="dxa"/>
            <w:vAlign w:val="center"/>
          </w:tcPr>
          <w:p w14:paraId="21855D7C" w14:textId="50982425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73" w:author="Hareesh Senthil" w:date="2023-02-07T01:29:00Z"/>
                <w:rFonts w:ascii="Times New Roman" w:hAnsi="Times New Roman" w:cs="Times New Roman"/>
                <w:lang w:val="en-US"/>
              </w:rPr>
            </w:pPr>
            <w:ins w:id="174" w:author="Hareesh Senthil" w:date="2023-02-07T01:29:00Z">
              <w:r>
                <w:rPr>
                  <w:rFonts w:ascii="Times New Roman" w:hAnsi="Times New Roman" w:cs="Times New Roman"/>
                  <w:lang w:val="en-US"/>
                </w:rPr>
                <w:t>50</w:t>
              </w:r>
            </w:ins>
          </w:p>
        </w:tc>
      </w:tr>
    </w:tbl>
    <w:p w14:paraId="6A8DAB4E" w14:textId="77777777" w:rsidR="00AD59FC" w:rsidRDefault="00AD59FC" w:rsidP="00AD59FC">
      <w:pPr>
        <w:pStyle w:val="ListParagraph"/>
        <w:spacing w:after="240" w:line="276" w:lineRule="auto"/>
        <w:jc w:val="both"/>
        <w:rPr>
          <w:ins w:id="175" w:author="Hareesh Senthil" w:date="2023-02-07T01:27:00Z"/>
          <w:rFonts w:ascii="Times New Roman" w:hAnsi="Times New Roman" w:cs="Times New Roman"/>
          <w:lang w:val="en-US"/>
        </w:rPr>
        <w:pPrChange w:id="176" w:author="Hareesh Senthil" w:date="2023-02-07T01:27:00Z">
          <w:pPr>
            <w:pStyle w:val="ListParagraph"/>
            <w:numPr>
              <w:numId w:val="2"/>
            </w:numPr>
            <w:spacing w:after="240" w:line="276" w:lineRule="auto"/>
            <w:ind w:hanging="360"/>
            <w:jc w:val="both"/>
          </w:pPr>
        </w:pPrChange>
      </w:pPr>
    </w:p>
    <w:p w14:paraId="5DAB574D" w14:textId="727B890F" w:rsid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177" w:author="Hareesh Senthil" w:date="2023-02-07T01:29:00Z"/>
          <w:rFonts w:ascii="Times New Roman" w:hAnsi="Times New Roman" w:cs="Times New Roman"/>
          <w:lang w:val="en-US"/>
        </w:rPr>
      </w:pPr>
      <w:ins w:id="178" w:author="Hareesh Senthil" w:date="2023-02-07T01:29:00Z">
        <w:r w:rsidRPr="00AD59FC">
          <w:rPr>
            <w:rFonts w:ascii="Times New Roman" w:hAnsi="Times New Roman" w:cs="Times New Roman"/>
            <w:lang w:val="en-US"/>
          </w:rPr>
          <w:t xml:space="preserve">Suppose a system uses FCFS </w:t>
        </w:r>
        <w:proofErr w:type="gramStart"/>
        <w:r w:rsidRPr="00AD59FC">
          <w:rPr>
            <w:rFonts w:ascii="Times New Roman" w:hAnsi="Times New Roman" w:cs="Times New Roman"/>
            <w:lang w:val="en-US"/>
          </w:rPr>
          <w:t>scheduling .Create</w:t>
        </w:r>
        <w:proofErr w:type="gramEnd"/>
        <w:r w:rsidRPr="00AD59FC">
          <w:rPr>
            <w:rFonts w:ascii="Times New Roman" w:hAnsi="Times New Roman" w:cs="Times New Roman"/>
            <w:lang w:val="en-US"/>
          </w:rPr>
          <w:t xml:space="preserve"> a Gantt chart illustrating the</w:t>
        </w:r>
        <w:r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execution of these processes?</w:t>
        </w:r>
      </w:ins>
    </w:p>
    <w:p w14:paraId="0845F632" w14:textId="1B907DE7" w:rsid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179" w:author="Hareesh Senthil" w:date="2023-02-07T01:29:00Z"/>
          <w:rFonts w:ascii="Times New Roman" w:hAnsi="Times New Roman" w:cs="Times New Roman"/>
          <w:lang w:val="en-US"/>
        </w:rPr>
      </w:pPr>
      <w:ins w:id="180" w:author="Hareesh Senthil" w:date="2023-02-07T01:29:00Z">
        <w:r w:rsidRPr="00AD59FC">
          <w:rPr>
            <w:rFonts w:ascii="Times New Roman" w:hAnsi="Times New Roman" w:cs="Times New Roman"/>
            <w:lang w:val="en-US"/>
          </w:rPr>
          <w:t>What is the turnaround time for process p3?</w:t>
        </w:r>
      </w:ins>
    </w:p>
    <w:p w14:paraId="113AD1ED" w14:textId="28B53C6E" w:rsidR="00AD59FC" w:rsidRP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181" w:author="Hareesh Senthil" w:date="2023-02-07T01:27:00Z"/>
          <w:rFonts w:ascii="Times New Roman" w:hAnsi="Times New Roman" w:cs="Times New Roman"/>
          <w:lang w:val="en-US"/>
        </w:rPr>
        <w:pPrChange w:id="182" w:author="Hareesh Senthil" w:date="2023-02-07T01:27:00Z">
          <w:pPr>
            <w:pStyle w:val="ListParagraph"/>
            <w:numPr>
              <w:numId w:val="2"/>
            </w:numPr>
            <w:spacing w:after="240" w:line="276" w:lineRule="auto"/>
            <w:ind w:hanging="360"/>
            <w:jc w:val="both"/>
          </w:pPr>
        </w:pPrChange>
      </w:pPr>
      <w:ins w:id="183" w:author="Hareesh Senthil" w:date="2023-02-07T01:29:00Z">
        <w:r w:rsidRPr="00AD59FC">
          <w:rPr>
            <w:rFonts w:ascii="Times New Roman" w:hAnsi="Times New Roman" w:cs="Times New Roman"/>
            <w:lang w:val="en-US"/>
          </w:rPr>
          <w:t>What is the average wait time for the processes?</w:t>
        </w:r>
      </w:ins>
    </w:p>
    <w:p w14:paraId="6388C29B" w14:textId="59E38F46" w:rsidR="00AD59FC" w:rsidRDefault="00AD59FC" w:rsidP="00AD59FC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ins w:id="184" w:author="Hareesh Senthil" w:date="2023-02-07T01:30:00Z"/>
          <w:rFonts w:ascii="Times New Roman" w:hAnsi="Times New Roman" w:cs="Times New Roman"/>
          <w:lang w:val="en-US"/>
        </w:rPr>
      </w:pPr>
      <w:ins w:id="185" w:author="Hareesh Senthil" w:date="2023-02-07T01:29:00Z">
        <w:r w:rsidRPr="00AD59FC">
          <w:rPr>
            <w:rFonts w:ascii="Times New Roman" w:hAnsi="Times New Roman" w:cs="Times New Roman"/>
            <w:lang w:val="en-US"/>
          </w:rPr>
          <w:t>Assume you have the following jobs to execute with one processor, with the</w:t>
        </w:r>
        <w:r w:rsidRPr="00AD59FC"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jobs</w:t>
        </w:r>
        <w:r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arriving in the order listed here:</w:t>
        </w:r>
      </w:ins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  <w:tblPrChange w:id="186" w:author="Hareesh Senthil" w:date="2023-02-07T01:32:00Z">
          <w:tblPr>
            <w:tblStyle w:val="TableGrid"/>
            <w:tblW w:w="0" w:type="auto"/>
            <w:tblInd w:w="1440" w:type="dxa"/>
            <w:tblLook w:val="04A0" w:firstRow="1" w:lastRow="0" w:firstColumn="1" w:lastColumn="0" w:noHBand="0" w:noVBand="1"/>
          </w:tblPr>
        </w:tblPrChange>
      </w:tblPr>
      <w:tblGrid>
        <w:gridCol w:w="2546"/>
        <w:gridCol w:w="2492"/>
        <w:gridCol w:w="2538"/>
        <w:tblGridChange w:id="187">
          <w:tblGrid>
            <w:gridCol w:w="2525"/>
            <w:gridCol w:w="2525"/>
            <w:gridCol w:w="2526"/>
          </w:tblGrid>
        </w:tblGridChange>
      </w:tblGrid>
      <w:tr w:rsidR="00AD59FC" w14:paraId="30BA4E0B" w14:textId="77777777" w:rsidTr="00AD59FC">
        <w:trPr>
          <w:ins w:id="188" w:author="Hareesh Senthil" w:date="2023-02-07T01:32:00Z"/>
        </w:trPr>
        <w:tc>
          <w:tcPr>
            <w:tcW w:w="3005" w:type="dxa"/>
            <w:vAlign w:val="center"/>
            <w:tcPrChange w:id="189" w:author="Hareesh Senthil" w:date="2023-02-07T01:32:00Z">
              <w:tcPr>
                <w:tcW w:w="3005" w:type="dxa"/>
              </w:tcPr>
            </w:tcPrChange>
          </w:tcPr>
          <w:p w14:paraId="7678A560" w14:textId="7F884B01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90" w:author="Hareesh Senthil" w:date="2023-02-07T01:32:00Z"/>
                <w:rFonts w:ascii="Times New Roman" w:hAnsi="Times New Roman" w:cs="Times New Roman"/>
                <w:lang w:val="en-US"/>
              </w:rPr>
              <w:pPrChange w:id="191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192" w:author="Hareesh Senthil" w:date="2023-02-07T01:32:00Z">
              <w:r>
                <w:rPr>
                  <w:rFonts w:ascii="Times New Roman" w:hAnsi="Times New Roman" w:cs="Times New Roman"/>
                  <w:lang w:val="en-US"/>
                </w:rPr>
                <w:t>Process ID</w:t>
              </w:r>
            </w:ins>
          </w:p>
        </w:tc>
        <w:tc>
          <w:tcPr>
            <w:tcW w:w="3005" w:type="dxa"/>
            <w:vAlign w:val="center"/>
            <w:tcPrChange w:id="193" w:author="Hareesh Senthil" w:date="2023-02-07T01:32:00Z">
              <w:tcPr>
                <w:tcW w:w="3005" w:type="dxa"/>
              </w:tcPr>
            </w:tcPrChange>
          </w:tcPr>
          <w:p w14:paraId="0D6D55BB" w14:textId="23C810FD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94" w:author="Hareesh Senthil" w:date="2023-02-07T01:32:00Z"/>
                <w:rFonts w:ascii="Times New Roman" w:hAnsi="Times New Roman" w:cs="Times New Roman"/>
                <w:lang w:val="en-US"/>
              </w:rPr>
              <w:pPrChange w:id="195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196" w:author="Hareesh Senthil" w:date="2023-02-07T01:32:00Z">
              <w:r>
                <w:rPr>
                  <w:rFonts w:ascii="Times New Roman" w:hAnsi="Times New Roman" w:cs="Times New Roman"/>
                  <w:lang w:val="en-US"/>
                </w:rPr>
                <w:t>T(pi)</w:t>
              </w:r>
            </w:ins>
          </w:p>
        </w:tc>
        <w:tc>
          <w:tcPr>
            <w:tcW w:w="3006" w:type="dxa"/>
            <w:vAlign w:val="center"/>
            <w:tcPrChange w:id="197" w:author="Hareesh Senthil" w:date="2023-02-07T01:32:00Z">
              <w:tcPr>
                <w:tcW w:w="3006" w:type="dxa"/>
              </w:tcPr>
            </w:tcPrChange>
          </w:tcPr>
          <w:p w14:paraId="367E922B" w14:textId="303332DF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198" w:author="Hareesh Senthil" w:date="2023-02-07T01:32:00Z"/>
                <w:rFonts w:ascii="Times New Roman" w:hAnsi="Times New Roman" w:cs="Times New Roman"/>
                <w:lang w:val="en-US"/>
              </w:rPr>
              <w:pPrChange w:id="199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00" w:author="Hareesh Senthil" w:date="2023-02-07T01:32:00Z">
              <w:r>
                <w:rPr>
                  <w:rFonts w:ascii="Times New Roman" w:hAnsi="Times New Roman" w:cs="Times New Roman"/>
                  <w:lang w:val="en-US"/>
                </w:rPr>
                <w:t>Arrival Time</w:t>
              </w:r>
            </w:ins>
          </w:p>
        </w:tc>
      </w:tr>
      <w:tr w:rsidR="00AD59FC" w14:paraId="4A69043F" w14:textId="77777777" w:rsidTr="00AD59FC">
        <w:trPr>
          <w:ins w:id="201" w:author="Hareesh Senthil" w:date="2023-02-07T01:32:00Z"/>
        </w:trPr>
        <w:tc>
          <w:tcPr>
            <w:tcW w:w="3005" w:type="dxa"/>
            <w:vAlign w:val="center"/>
            <w:tcPrChange w:id="202" w:author="Hareesh Senthil" w:date="2023-02-07T01:32:00Z">
              <w:tcPr>
                <w:tcW w:w="3005" w:type="dxa"/>
              </w:tcPr>
            </w:tcPrChange>
          </w:tcPr>
          <w:p w14:paraId="7650CE57" w14:textId="35CA5EEF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03" w:author="Hareesh Senthil" w:date="2023-02-07T01:32:00Z"/>
                <w:rFonts w:ascii="Times New Roman" w:hAnsi="Times New Roman" w:cs="Times New Roman"/>
                <w:lang w:val="en-US"/>
              </w:rPr>
              <w:pPrChange w:id="204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05" w:author="Hareesh Senthil" w:date="2023-02-07T01:32:00Z">
              <w:r>
                <w:rPr>
                  <w:rFonts w:ascii="Times New Roman" w:hAnsi="Times New Roman" w:cs="Times New Roman"/>
                  <w:lang w:val="en-US"/>
                </w:rPr>
                <w:t>0</w:t>
              </w:r>
            </w:ins>
          </w:p>
        </w:tc>
        <w:tc>
          <w:tcPr>
            <w:tcW w:w="3005" w:type="dxa"/>
            <w:vAlign w:val="center"/>
            <w:tcPrChange w:id="206" w:author="Hareesh Senthil" w:date="2023-02-07T01:32:00Z">
              <w:tcPr>
                <w:tcW w:w="3005" w:type="dxa"/>
              </w:tcPr>
            </w:tcPrChange>
          </w:tcPr>
          <w:p w14:paraId="1508D159" w14:textId="02102D45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07" w:author="Hareesh Senthil" w:date="2023-02-07T01:32:00Z"/>
                <w:rFonts w:ascii="Times New Roman" w:hAnsi="Times New Roman" w:cs="Times New Roman"/>
                <w:lang w:val="en-US"/>
              </w:rPr>
              <w:pPrChange w:id="208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09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80</w:t>
              </w:r>
            </w:ins>
          </w:p>
        </w:tc>
        <w:tc>
          <w:tcPr>
            <w:tcW w:w="3006" w:type="dxa"/>
            <w:vAlign w:val="center"/>
            <w:tcPrChange w:id="210" w:author="Hareesh Senthil" w:date="2023-02-07T01:32:00Z">
              <w:tcPr>
                <w:tcW w:w="3006" w:type="dxa"/>
              </w:tcPr>
            </w:tcPrChange>
          </w:tcPr>
          <w:p w14:paraId="0E5412FC" w14:textId="069E592F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11" w:author="Hareesh Senthil" w:date="2023-02-07T01:32:00Z"/>
                <w:rFonts w:ascii="Times New Roman" w:hAnsi="Times New Roman" w:cs="Times New Roman"/>
                <w:lang w:val="en-US"/>
              </w:rPr>
              <w:pPrChange w:id="212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13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0</w:t>
              </w:r>
            </w:ins>
          </w:p>
        </w:tc>
      </w:tr>
      <w:tr w:rsidR="00AD59FC" w14:paraId="703BBB76" w14:textId="77777777" w:rsidTr="00AD59FC">
        <w:trPr>
          <w:ins w:id="214" w:author="Hareesh Senthil" w:date="2023-02-07T01:32:00Z"/>
        </w:trPr>
        <w:tc>
          <w:tcPr>
            <w:tcW w:w="3005" w:type="dxa"/>
            <w:vAlign w:val="center"/>
            <w:tcPrChange w:id="215" w:author="Hareesh Senthil" w:date="2023-02-07T01:32:00Z">
              <w:tcPr>
                <w:tcW w:w="3005" w:type="dxa"/>
              </w:tcPr>
            </w:tcPrChange>
          </w:tcPr>
          <w:p w14:paraId="39D4AF4B" w14:textId="1074899F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16" w:author="Hareesh Senthil" w:date="2023-02-07T01:32:00Z"/>
                <w:rFonts w:ascii="Times New Roman" w:hAnsi="Times New Roman" w:cs="Times New Roman"/>
                <w:lang w:val="en-US"/>
              </w:rPr>
              <w:pPrChange w:id="217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18" w:author="Hareesh Senthil" w:date="2023-02-07T01:32:00Z">
              <w:r>
                <w:rPr>
                  <w:rFonts w:ascii="Times New Roman" w:hAnsi="Times New Roman" w:cs="Times New Roman"/>
                  <w:lang w:val="en-US"/>
                </w:rPr>
                <w:t>1</w:t>
              </w:r>
            </w:ins>
          </w:p>
        </w:tc>
        <w:tc>
          <w:tcPr>
            <w:tcW w:w="3005" w:type="dxa"/>
            <w:vAlign w:val="center"/>
            <w:tcPrChange w:id="219" w:author="Hareesh Senthil" w:date="2023-02-07T01:32:00Z">
              <w:tcPr>
                <w:tcW w:w="3005" w:type="dxa"/>
              </w:tcPr>
            </w:tcPrChange>
          </w:tcPr>
          <w:p w14:paraId="2F5591E2" w14:textId="38A93768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20" w:author="Hareesh Senthil" w:date="2023-02-07T01:32:00Z"/>
                <w:rFonts w:ascii="Times New Roman" w:hAnsi="Times New Roman" w:cs="Times New Roman"/>
                <w:lang w:val="en-US"/>
              </w:rPr>
              <w:pPrChange w:id="221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22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20</w:t>
              </w:r>
            </w:ins>
          </w:p>
        </w:tc>
        <w:tc>
          <w:tcPr>
            <w:tcW w:w="3006" w:type="dxa"/>
            <w:vAlign w:val="center"/>
            <w:tcPrChange w:id="223" w:author="Hareesh Senthil" w:date="2023-02-07T01:32:00Z">
              <w:tcPr>
                <w:tcW w:w="3006" w:type="dxa"/>
              </w:tcPr>
            </w:tcPrChange>
          </w:tcPr>
          <w:p w14:paraId="00CA6971" w14:textId="10D569A6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24" w:author="Hareesh Senthil" w:date="2023-02-07T01:32:00Z"/>
                <w:rFonts w:ascii="Times New Roman" w:hAnsi="Times New Roman" w:cs="Times New Roman"/>
                <w:lang w:val="en-US"/>
              </w:rPr>
              <w:pPrChange w:id="225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26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10</w:t>
              </w:r>
            </w:ins>
          </w:p>
        </w:tc>
      </w:tr>
      <w:tr w:rsidR="00AD59FC" w14:paraId="44442F8F" w14:textId="77777777" w:rsidTr="00AD59FC">
        <w:trPr>
          <w:ins w:id="227" w:author="Hareesh Senthil" w:date="2023-02-07T01:32:00Z"/>
        </w:trPr>
        <w:tc>
          <w:tcPr>
            <w:tcW w:w="3005" w:type="dxa"/>
            <w:vAlign w:val="center"/>
            <w:tcPrChange w:id="228" w:author="Hareesh Senthil" w:date="2023-02-07T01:32:00Z">
              <w:tcPr>
                <w:tcW w:w="3005" w:type="dxa"/>
              </w:tcPr>
            </w:tcPrChange>
          </w:tcPr>
          <w:p w14:paraId="3E938C8A" w14:textId="59DDBF4E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29" w:author="Hareesh Senthil" w:date="2023-02-07T01:32:00Z"/>
                <w:rFonts w:ascii="Times New Roman" w:hAnsi="Times New Roman" w:cs="Times New Roman"/>
                <w:lang w:val="en-US"/>
              </w:rPr>
              <w:pPrChange w:id="230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31" w:author="Hareesh Senthil" w:date="2023-02-07T01:32:00Z">
              <w:r>
                <w:rPr>
                  <w:rFonts w:ascii="Times New Roman" w:hAnsi="Times New Roman" w:cs="Times New Roman"/>
                  <w:lang w:val="en-US"/>
                </w:rPr>
                <w:t>2</w:t>
              </w:r>
            </w:ins>
          </w:p>
        </w:tc>
        <w:tc>
          <w:tcPr>
            <w:tcW w:w="3005" w:type="dxa"/>
            <w:vAlign w:val="center"/>
            <w:tcPrChange w:id="232" w:author="Hareesh Senthil" w:date="2023-02-07T01:32:00Z">
              <w:tcPr>
                <w:tcW w:w="3005" w:type="dxa"/>
              </w:tcPr>
            </w:tcPrChange>
          </w:tcPr>
          <w:p w14:paraId="3D835416" w14:textId="38F104E0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33" w:author="Hareesh Senthil" w:date="2023-02-07T01:32:00Z"/>
                <w:rFonts w:ascii="Times New Roman" w:hAnsi="Times New Roman" w:cs="Times New Roman"/>
                <w:lang w:val="en-US"/>
              </w:rPr>
              <w:pPrChange w:id="234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35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10</w:t>
              </w:r>
            </w:ins>
          </w:p>
        </w:tc>
        <w:tc>
          <w:tcPr>
            <w:tcW w:w="3006" w:type="dxa"/>
            <w:vAlign w:val="center"/>
            <w:tcPrChange w:id="236" w:author="Hareesh Senthil" w:date="2023-02-07T01:32:00Z">
              <w:tcPr>
                <w:tcW w:w="3006" w:type="dxa"/>
              </w:tcPr>
            </w:tcPrChange>
          </w:tcPr>
          <w:p w14:paraId="723DB48B" w14:textId="5C29F072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37" w:author="Hareesh Senthil" w:date="2023-02-07T01:32:00Z"/>
                <w:rFonts w:ascii="Times New Roman" w:hAnsi="Times New Roman" w:cs="Times New Roman"/>
                <w:lang w:val="en-US"/>
              </w:rPr>
              <w:pPrChange w:id="238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39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10</w:t>
              </w:r>
            </w:ins>
          </w:p>
        </w:tc>
      </w:tr>
      <w:tr w:rsidR="00AD59FC" w14:paraId="615C4B05" w14:textId="77777777" w:rsidTr="00AD59FC">
        <w:trPr>
          <w:ins w:id="240" w:author="Hareesh Senthil" w:date="2023-02-07T01:32:00Z"/>
        </w:trPr>
        <w:tc>
          <w:tcPr>
            <w:tcW w:w="3005" w:type="dxa"/>
            <w:vAlign w:val="center"/>
            <w:tcPrChange w:id="241" w:author="Hareesh Senthil" w:date="2023-02-07T01:32:00Z">
              <w:tcPr>
                <w:tcW w:w="3005" w:type="dxa"/>
              </w:tcPr>
            </w:tcPrChange>
          </w:tcPr>
          <w:p w14:paraId="06E14C8E" w14:textId="22F0DE2E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42" w:author="Hareesh Senthil" w:date="2023-02-07T01:32:00Z"/>
                <w:rFonts w:ascii="Times New Roman" w:hAnsi="Times New Roman" w:cs="Times New Roman"/>
                <w:lang w:val="en-US"/>
              </w:rPr>
              <w:pPrChange w:id="243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44" w:author="Hareesh Senthil" w:date="2023-02-07T01:32:00Z">
              <w:r>
                <w:rPr>
                  <w:rFonts w:ascii="Times New Roman" w:hAnsi="Times New Roman" w:cs="Times New Roman"/>
                  <w:lang w:val="en-US"/>
                </w:rPr>
                <w:t>3</w:t>
              </w:r>
            </w:ins>
          </w:p>
        </w:tc>
        <w:tc>
          <w:tcPr>
            <w:tcW w:w="3005" w:type="dxa"/>
            <w:vAlign w:val="center"/>
            <w:tcPrChange w:id="245" w:author="Hareesh Senthil" w:date="2023-02-07T01:32:00Z">
              <w:tcPr>
                <w:tcW w:w="3005" w:type="dxa"/>
              </w:tcPr>
            </w:tcPrChange>
          </w:tcPr>
          <w:p w14:paraId="0C42A1A1" w14:textId="45C2C814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46" w:author="Hareesh Senthil" w:date="2023-02-07T01:32:00Z"/>
                <w:rFonts w:ascii="Times New Roman" w:hAnsi="Times New Roman" w:cs="Times New Roman"/>
                <w:lang w:val="en-US"/>
              </w:rPr>
              <w:pPrChange w:id="247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48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20</w:t>
              </w:r>
            </w:ins>
          </w:p>
        </w:tc>
        <w:tc>
          <w:tcPr>
            <w:tcW w:w="3006" w:type="dxa"/>
            <w:vAlign w:val="center"/>
            <w:tcPrChange w:id="249" w:author="Hareesh Senthil" w:date="2023-02-07T01:32:00Z">
              <w:tcPr>
                <w:tcW w:w="3006" w:type="dxa"/>
              </w:tcPr>
            </w:tcPrChange>
          </w:tcPr>
          <w:p w14:paraId="733F603F" w14:textId="372355E5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50" w:author="Hareesh Senthil" w:date="2023-02-07T01:32:00Z"/>
                <w:rFonts w:ascii="Times New Roman" w:hAnsi="Times New Roman" w:cs="Times New Roman"/>
                <w:lang w:val="en-US"/>
              </w:rPr>
              <w:pPrChange w:id="251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52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80</w:t>
              </w:r>
            </w:ins>
          </w:p>
        </w:tc>
      </w:tr>
      <w:tr w:rsidR="00AD59FC" w14:paraId="05673F12" w14:textId="77777777" w:rsidTr="00AD59FC">
        <w:trPr>
          <w:ins w:id="253" w:author="Hareesh Senthil" w:date="2023-02-07T01:32:00Z"/>
        </w:trPr>
        <w:tc>
          <w:tcPr>
            <w:tcW w:w="3005" w:type="dxa"/>
            <w:vAlign w:val="center"/>
            <w:tcPrChange w:id="254" w:author="Hareesh Senthil" w:date="2023-02-07T01:32:00Z">
              <w:tcPr>
                <w:tcW w:w="3005" w:type="dxa"/>
              </w:tcPr>
            </w:tcPrChange>
          </w:tcPr>
          <w:p w14:paraId="2CB6DBA7" w14:textId="346CBD56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55" w:author="Hareesh Senthil" w:date="2023-02-07T01:32:00Z"/>
                <w:rFonts w:ascii="Times New Roman" w:hAnsi="Times New Roman" w:cs="Times New Roman"/>
                <w:lang w:val="en-US"/>
              </w:rPr>
              <w:pPrChange w:id="256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57" w:author="Hareesh Senthil" w:date="2023-02-07T01:32:00Z">
              <w:r>
                <w:rPr>
                  <w:rFonts w:ascii="Times New Roman" w:hAnsi="Times New Roman" w:cs="Times New Roman"/>
                  <w:lang w:val="en-US"/>
                </w:rPr>
                <w:t>4</w:t>
              </w:r>
            </w:ins>
          </w:p>
        </w:tc>
        <w:tc>
          <w:tcPr>
            <w:tcW w:w="3005" w:type="dxa"/>
            <w:vAlign w:val="center"/>
            <w:tcPrChange w:id="258" w:author="Hareesh Senthil" w:date="2023-02-07T01:32:00Z">
              <w:tcPr>
                <w:tcW w:w="3005" w:type="dxa"/>
              </w:tcPr>
            </w:tcPrChange>
          </w:tcPr>
          <w:p w14:paraId="7E157187" w14:textId="3771C14F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59" w:author="Hareesh Senthil" w:date="2023-02-07T01:32:00Z"/>
                <w:rFonts w:ascii="Times New Roman" w:hAnsi="Times New Roman" w:cs="Times New Roman"/>
                <w:lang w:val="en-US"/>
              </w:rPr>
              <w:pPrChange w:id="260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61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50</w:t>
              </w:r>
            </w:ins>
          </w:p>
        </w:tc>
        <w:tc>
          <w:tcPr>
            <w:tcW w:w="3006" w:type="dxa"/>
            <w:vAlign w:val="center"/>
            <w:tcPrChange w:id="262" w:author="Hareesh Senthil" w:date="2023-02-07T01:32:00Z">
              <w:tcPr>
                <w:tcW w:w="3006" w:type="dxa"/>
              </w:tcPr>
            </w:tcPrChange>
          </w:tcPr>
          <w:p w14:paraId="17B13C69" w14:textId="1C356C82" w:rsidR="00AD59FC" w:rsidRDefault="00AD59FC" w:rsidP="00AD59FC">
            <w:pPr>
              <w:pStyle w:val="ListParagraph"/>
              <w:spacing w:after="240" w:line="276" w:lineRule="auto"/>
              <w:ind w:left="0"/>
              <w:jc w:val="center"/>
              <w:rPr>
                <w:ins w:id="263" w:author="Hareesh Senthil" w:date="2023-02-07T01:32:00Z"/>
                <w:rFonts w:ascii="Times New Roman" w:hAnsi="Times New Roman" w:cs="Times New Roman"/>
                <w:lang w:val="en-US"/>
              </w:rPr>
              <w:pPrChange w:id="264" w:author="Hareesh Senthil" w:date="2023-02-07T01:32:00Z">
                <w:pPr>
                  <w:pStyle w:val="ListParagraph"/>
                  <w:spacing w:after="240" w:line="276" w:lineRule="auto"/>
                  <w:ind w:left="0"/>
                  <w:jc w:val="both"/>
                </w:pPr>
              </w:pPrChange>
            </w:pPr>
            <w:ins w:id="265" w:author="Hareesh Senthil" w:date="2023-02-07T01:33:00Z">
              <w:r>
                <w:rPr>
                  <w:rFonts w:ascii="Times New Roman" w:hAnsi="Times New Roman" w:cs="Times New Roman"/>
                  <w:lang w:val="en-US"/>
                </w:rPr>
                <w:t>85</w:t>
              </w:r>
            </w:ins>
          </w:p>
        </w:tc>
      </w:tr>
    </w:tbl>
    <w:p w14:paraId="2F2910A6" w14:textId="77777777" w:rsidR="00AD59FC" w:rsidRDefault="00AD59FC" w:rsidP="00AD59FC">
      <w:pPr>
        <w:pStyle w:val="ListParagraph"/>
        <w:spacing w:after="240" w:line="276" w:lineRule="auto"/>
        <w:ind w:left="1440"/>
        <w:jc w:val="both"/>
        <w:rPr>
          <w:ins w:id="266" w:author="Hareesh Senthil" w:date="2023-02-07T01:32:00Z"/>
          <w:rFonts w:ascii="Times New Roman" w:hAnsi="Times New Roman" w:cs="Times New Roman"/>
          <w:lang w:val="en-US"/>
        </w:rPr>
        <w:pPrChange w:id="267" w:author="Hareesh Senthil" w:date="2023-02-07T01:32:00Z">
          <w:pPr>
            <w:pStyle w:val="ListParagraph"/>
            <w:numPr>
              <w:ilvl w:val="1"/>
              <w:numId w:val="2"/>
            </w:numPr>
            <w:spacing w:after="240" w:line="276" w:lineRule="auto"/>
            <w:ind w:left="1440" w:hanging="360"/>
            <w:jc w:val="both"/>
          </w:pPr>
        </w:pPrChange>
      </w:pPr>
    </w:p>
    <w:p w14:paraId="09FC5104" w14:textId="4159DABB" w:rsid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268" w:author="Hareesh Senthil" w:date="2023-02-07T01:30:00Z"/>
          <w:rFonts w:ascii="Times New Roman" w:hAnsi="Times New Roman" w:cs="Times New Roman"/>
          <w:lang w:val="en-US"/>
        </w:rPr>
      </w:pPr>
      <w:ins w:id="269" w:author="Hareesh Senthil" w:date="2023-02-07T01:30:00Z">
        <w:r w:rsidRPr="00AD59FC">
          <w:rPr>
            <w:rFonts w:ascii="Times New Roman" w:hAnsi="Times New Roman" w:cs="Times New Roman"/>
            <w:lang w:val="en-US"/>
          </w:rPr>
          <w:t>Suppose a system uses RR scheduling with a quantum of 15. Create a</w:t>
        </w:r>
        <w:r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Gantt chart illustrating the execution of these processes?</w:t>
        </w:r>
      </w:ins>
    </w:p>
    <w:p w14:paraId="07DDF587" w14:textId="32CE5AA8" w:rsid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270" w:author="Hareesh Senthil" w:date="2023-02-07T01:30:00Z"/>
          <w:rFonts w:ascii="Times New Roman" w:hAnsi="Times New Roman" w:cs="Times New Roman"/>
          <w:lang w:val="en-US"/>
        </w:rPr>
      </w:pPr>
      <w:ins w:id="271" w:author="Hareesh Senthil" w:date="2023-02-07T01:30:00Z">
        <w:r>
          <w:rPr>
            <w:rFonts w:ascii="Times New Roman" w:hAnsi="Times New Roman" w:cs="Times New Roman"/>
            <w:lang w:val="en-US"/>
          </w:rPr>
          <w:t>What is the turnaround time for process p3?</w:t>
        </w:r>
      </w:ins>
    </w:p>
    <w:p w14:paraId="3178B1C1" w14:textId="44ECFB5C" w:rsidR="00AD59FC" w:rsidRP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272" w:author="Hareesh Senthil" w:date="2023-02-07T01:30:00Z"/>
          <w:rFonts w:ascii="Times New Roman" w:hAnsi="Times New Roman" w:cs="Times New Roman"/>
          <w:lang w:val="en-US"/>
        </w:rPr>
        <w:pPrChange w:id="273" w:author="Hareesh Senthil" w:date="2023-02-07T01:30:00Z">
          <w:pPr>
            <w:pStyle w:val="ListParagraph"/>
            <w:numPr>
              <w:numId w:val="2"/>
            </w:numPr>
            <w:spacing w:after="240" w:line="276" w:lineRule="auto"/>
            <w:ind w:hanging="360"/>
            <w:jc w:val="both"/>
          </w:pPr>
        </w:pPrChange>
      </w:pPr>
      <w:ins w:id="274" w:author="Hareesh Senthil" w:date="2023-02-07T01:30:00Z">
        <w:r>
          <w:rPr>
            <w:rFonts w:ascii="Times New Roman" w:hAnsi="Times New Roman" w:cs="Times New Roman"/>
            <w:lang w:val="en-US"/>
          </w:rPr>
          <w:t>What is the average wait time for the processes?</w:t>
        </w:r>
      </w:ins>
    </w:p>
    <w:p w14:paraId="11DF0CDE" w14:textId="0ABBAAF7" w:rsidR="00AD59FC" w:rsidRDefault="00AD59FC" w:rsidP="00AD59FC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ins w:id="275" w:author="Hareesh Senthil" w:date="2023-02-07T01:31:00Z"/>
          <w:rFonts w:ascii="Times New Roman" w:hAnsi="Times New Roman" w:cs="Times New Roman"/>
          <w:lang w:val="en-US"/>
        </w:rPr>
      </w:pPr>
      <w:ins w:id="276" w:author="Hareesh Senthil" w:date="2023-02-07T01:30:00Z">
        <w:r w:rsidRPr="00AD59FC">
          <w:rPr>
            <w:rFonts w:ascii="Times New Roman" w:hAnsi="Times New Roman" w:cs="Times New Roman"/>
            <w:lang w:val="en-US"/>
          </w:rPr>
          <w:t>A CPU scheduling algorithm determines an order for the execution of its scheduled</w:t>
        </w:r>
      </w:ins>
      <w:ins w:id="277" w:author="Hareesh Senthil" w:date="2023-02-07T01:31:00Z">
        <w:r w:rsidRPr="00AD59FC">
          <w:rPr>
            <w:rFonts w:ascii="Times New Roman" w:hAnsi="Times New Roman" w:cs="Times New Roman"/>
            <w:lang w:val="en-US"/>
          </w:rPr>
          <w:t xml:space="preserve"> </w:t>
        </w:r>
      </w:ins>
      <w:ins w:id="278" w:author="Hareesh Senthil" w:date="2023-02-07T01:30:00Z">
        <w:r w:rsidRPr="00AD59FC">
          <w:rPr>
            <w:rFonts w:ascii="Times New Roman" w:hAnsi="Times New Roman" w:cs="Times New Roman"/>
            <w:lang w:val="en-US"/>
          </w:rPr>
          <w:t>processes. Given n processes to be scheduled on one processor,</w:t>
        </w:r>
      </w:ins>
      <w:ins w:id="279" w:author="Hareesh Senthil" w:date="2023-02-07T01:31:00Z">
        <w:r>
          <w:rPr>
            <w:rFonts w:ascii="Times New Roman" w:hAnsi="Times New Roman" w:cs="Times New Roman"/>
            <w:lang w:val="en-US"/>
          </w:rPr>
          <w:t xml:space="preserve"> </w:t>
        </w:r>
      </w:ins>
      <w:ins w:id="280" w:author="Hareesh Senthil" w:date="2023-02-07T01:30:00Z">
        <w:r w:rsidRPr="00AD59FC">
          <w:rPr>
            <w:rFonts w:ascii="Times New Roman" w:hAnsi="Times New Roman" w:cs="Times New Roman"/>
            <w:lang w:val="en-US"/>
          </w:rPr>
          <w:t>how many possible</w:t>
        </w:r>
      </w:ins>
      <w:ins w:id="281" w:author="Hareesh Senthil" w:date="2023-02-07T01:31:00Z">
        <w:r>
          <w:rPr>
            <w:rFonts w:ascii="Times New Roman" w:hAnsi="Times New Roman" w:cs="Times New Roman"/>
            <w:lang w:val="en-US"/>
          </w:rPr>
          <w:t xml:space="preserve"> </w:t>
        </w:r>
      </w:ins>
      <w:ins w:id="282" w:author="Hareesh Senthil" w:date="2023-02-07T01:30:00Z">
        <w:r w:rsidRPr="00AD59FC">
          <w:rPr>
            <w:rFonts w:ascii="Times New Roman" w:hAnsi="Times New Roman" w:cs="Times New Roman"/>
            <w:lang w:val="en-US"/>
          </w:rPr>
          <w:t>different schedules are there? Give a formula in terms of n.</w:t>
        </w:r>
      </w:ins>
    </w:p>
    <w:p w14:paraId="5C9A7190" w14:textId="12A1F49F" w:rsidR="00AD59FC" w:rsidRDefault="00AD59FC" w:rsidP="00AD59FC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ins w:id="283" w:author="Hareesh Senthil" w:date="2023-02-07T01:31:00Z"/>
          <w:rFonts w:ascii="Times New Roman" w:hAnsi="Times New Roman" w:cs="Times New Roman"/>
          <w:lang w:val="en-US"/>
        </w:rPr>
      </w:pPr>
      <w:ins w:id="284" w:author="Hareesh Senthil" w:date="2023-02-07T01:31:00Z">
        <w:r w:rsidRPr="00AD59FC">
          <w:rPr>
            <w:rFonts w:ascii="Times New Roman" w:hAnsi="Times New Roman" w:cs="Times New Roman"/>
            <w:lang w:val="en-US"/>
          </w:rPr>
          <w:lastRenderedPageBreak/>
          <w:t>Consider the following preemptive priority-scheduling algorithm based on dynamically</w:t>
        </w:r>
        <w:r w:rsidRPr="00AD59FC"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changing priorities. Larger priority numbers imply higher priority. When a process is</w:t>
        </w:r>
        <w:r w:rsidRPr="00AD59FC"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 xml:space="preserve">waiting for the CPU (in the ready queue but not running), its priority changes at a </w:t>
        </w:r>
        <w:proofErr w:type="gramStart"/>
        <w:r w:rsidRPr="00AD59FC">
          <w:rPr>
            <w:rFonts w:ascii="Times New Roman" w:hAnsi="Times New Roman" w:cs="Times New Roman"/>
            <w:lang w:val="en-US"/>
          </w:rPr>
          <w:t xml:space="preserve">rate </w:t>
        </w:r>
        <w:r w:rsidRPr="00AD59FC"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when</w:t>
        </w:r>
        <w:proofErr w:type="gramEnd"/>
        <w:r w:rsidRPr="00AD59FC">
          <w:rPr>
            <w:rFonts w:ascii="Times New Roman" w:hAnsi="Times New Roman" w:cs="Times New Roman"/>
            <w:lang w:val="en-US"/>
          </w:rPr>
          <w:t xml:space="preserve"> it is running, its priority changes at a rate Y. All processes are given a priority of</w:t>
        </w:r>
        <w:r w:rsidRPr="00AD59FC">
          <w:rPr>
            <w:rFonts w:ascii="Times New Roman" w:hAnsi="Times New Roman" w:cs="Times New Roman"/>
            <w:lang w:val="en-US"/>
          </w:rPr>
          <w:t xml:space="preserve"> </w:t>
        </w:r>
        <w:r w:rsidRPr="00AD59FC">
          <w:rPr>
            <w:rFonts w:ascii="Times New Roman" w:hAnsi="Times New Roman" w:cs="Times New Roman"/>
            <w:lang w:val="en-US"/>
          </w:rPr>
          <w:t>0 when they enter the ready queue. The parameters X and Y can be set to give</w:t>
        </w:r>
        <w:r>
          <w:rPr>
            <w:rFonts w:ascii="Times New Roman" w:hAnsi="Times New Roman" w:cs="Times New Roman"/>
            <w:lang w:val="en-US"/>
          </w:rPr>
          <w:t xml:space="preserve"> </w:t>
        </w:r>
        <w:proofErr w:type="gramStart"/>
        <w:r w:rsidRPr="00AD59FC">
          <w:rPr>
            <w:rFonts w:ascii="Times New Roman" w:hAnsi="Times New Roman" w:cs="Times New Roman"/>
            <w:lang w:val="en-US"/>
          </w:rPr>
          <w:t xml:space="preserve">many </w:t>
        </w:r>
        <w:r>
          <w:rPr>
            <w:rFonts w:ascii="Times New Roman" w:hAnsi="Times New Roman" w:cs="Times New Roman"/>
            <w:lang w:val="en-US"/>
          </w:rPr>
          <w:t xml:space="preserve"> d</w:t>
        </w:r>
        <w:r w:rsidRPr="00AD59FC">
          <w:rPr>
            <w:rFonts w:ascii="Times New Roman" w:hAnsi="Times New Roman" w:cs="Times New Roman"/>
            <w:lang w:val="en-US"/>
          </w:rPr>
          <w:t>ifferent</w:t>
        </w:r>
        <w:proofErr w:type="gramEnd"/>
        <w:r w:rsidRPr="00AD59FC">
          <w:rPr>
            <w:rFonts w:ascii="Times New Roman" w:hAnsi="Times New Roman" w:cs="Times New Roman"/>
            <w:lang w:val="en-US"/>
          </w:rPr>
          <w:t xml:space="preserve"> scheduling algorithms. What is the algorithm that results from Y&gt;X&gt;0?</w:t>
        </w:r>
      </w:ins>
    </w:p>
    <w:p w14:paraId="6A323D4B" w14:textId="3D0B0043" w:rsid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285" w:author="Hareesh Senthil" w:date="2023-02-07T01:31:00Z"/>
          <w:rFonts w:ascii="Times New Roman" w:hAnsi="Times New Roman" w:cs="Times New Roman"/>
          <w:lang w:val="en-US"/>
        </w:rPr>
      </w:pPr>
      <w:ins w:id="286" w:author="Hareesh Senthil" w:date="2023-02-07T01:31:00Z">
        <w:r>
          <w:rPr>
            <w:rFonts w:ascii="Times New Roman" w:hAnsi="Times New Roman" w:cs="Times New Roman"/>
            <w:lang w:val="en-US"/>
          </w:rPr>
          <w:t>LIFO</w:t>
        </w:r>
      </w:ins>
    </w:p>
    <w:p w14:paraId="6A15F197" w14:textId="12882165" w:rsid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287" w:author="Hareesh Senthil" w:date="2023-02-07T01:31:00Z"/>
          <w:rFonts w:ascii="Times New Roman" w:hAnsi="Times New Roman" w:cs="Times New Roman"/>
          <w:lang w:val="en-US"/>
        </w:rPr>
      </w:pPr>
      <w:ins w:id="288" w:author="Hareesh Senthil" w:date="2023-02-07T01:31:00Z">
        <w:r>
          <w:rPr>
            <w:rFonts w:ascii="Times New Roman" w:hAnsi="Times New Roman" w:cs="Times New Roman"/>
            <w:lang w:val="en-US"/>
          </w:rPr>
          <w:t>FCFS</w:t>
        </w:r>
      </w:ins>
    </w:p>
    <w:p w14:paraId="0B75E9B9" w14:textId="312A6B5C" w:rsid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ins w:id="289" w:author="Hareesh Senthil" w:date="2023-02-07T01:31:00Z"/>
          <w:rFonts w:ascii="Times New Roman" w:hAnsi="Times New Roman" w:cs="Times New Roman"/>
          <w:lang w:val="en-US"/>
        </w:rPr>
      </w:pPr>
      <w:ins w:id="290" w:author="Hareesh Senthil" w:date="2023-02-07T01:31:00Z">
        <w:r>
          <w:rPr>
            <w:rFonts w:ascii="Times New Roman" w:hAnsi="Times New Roman" w:cs="Times New Roman"/>
            <w:lang w:val="en-US"/>
          </w:rPr>
          <w:t>Round Robin</w:t>
        </w:r>
      </w:ins>
    </w:p>
    <w:p w14:paraId="436584BC" w14:textId="70BA8E5B" w:rsidR="00AD59FC" w:rsidRPr="00AD59FC" w:rsidRDefault="00AD59FC" w:rsidP="00AD59FC">
      <w:pPr>
        <w:pStyle w:val="ListParagraph"/>
        <w:numPr>
          <w:ilvl w:val="1"/>
          <w:numId w:val="2"/>
        </w:numPr>
        <w:spacing w:after="240" w:line="276" w:lineRule="auto"/>
        <w:jc w:val="both"/>
        <w:rPr>
          <w:rFonts w:ascii="Times New Roman" w:hAnsi="Times New Roman" w:cs="Times New Roman"/>
          <w:lang w:val="en-US"/>
          <w:rPrChange w:id="291" w:author="Hareesh Senthil" w:date="2023-02-07T01:31:00Z">
            <w:rPr/>
          </w:rPrChange>
        </w:rPr>
        <w:pPrChange w:id="292" w:author="Hareesh Senthil" w:date="2023-02-07T01:31:00Z">
          <w:pPr/>
        </w:pPrChange>
      </w:pPr>
      <w:ins w:id="293" w:author="Hareesh Senthil" w:date="2023-02-07T01:31:00Z">
        <w:r>
          <w:rPr>
            <w:rFonts w:ascii="Times New Roman" w:hAnsi="Times New Roman" w:cs="Times New Roman"/>
            <w:lang w:val="en-US"/>
          </w:rPr>
          <w:t>None of the above</w:t>
        </w:r>
      </w:ins>
    </w:p>
    <w:sectPr w:rsidR="00AD59FC" w:rsidRPr="00AD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F6205"/>
    <w:multiLevelType w:val="hybridMultilevel"/>
    <w:tmpl w:val="07908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7569"/>
    <w:multiLevelType w:val="hybridMultilevel"/>
    <w:tmpl w:val="AEAED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12383">
    <w:abstractNumId w:val="0"/>
  </w:num>
  <w:num w:numId="2" w16cid:durableId="20003048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eesh Senthil">
    <w15:presenceInfo w15:providerId="Windows Live" w15:userId="859ce5d0fc228a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A5"/>
    <w:rsid w:val="000F0404"/>
    <w:rsid w:val="00266606"/>
    <w:rsid w:val="00631D18"/>
    <w:rsid w:val="00677859"/>
    <w:rsid w:val="009132F8"/>
    <w:rsid w:val="009B15A6"/>
    <w:rsid w:val="00AD59FC"/>
    <w:rsid w:val="00B02634"/>
    <w:rsid w:val="00BE542E"/>
    <w:rsid w:val="00C676A5"/>
    <w:rsid w:val="00DC51A4"/>
    <w:rsid w:val="00E00BCC"/>
    <w:rsid w:val="00E5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F3F59"/>
  <w15:chartTrackingRefBased/>
  <w15:docId w15:val="{C6AD980A-B2DE-B742-AF9A-A945347B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02634"/>
    <w:rPr>
      <w:rFonts w:cs="Latha"/>
    </w:rPr>
  </w:style>
  <w:style w:type="paragraph" w:styleId="ListParagraph">
    <w:name w:val="List Paragraph"/>
    <w:basedOn w:val="Normal"/>
    <w:uiPriority w:val="34"/>
    <w:qFormat/>
    <w:rsid w:val="009132F8"/>
    <w:pPr>
      <w:ind w:left="720"/>
      <w:contextualSpacing/>
    </w:pPr>
  </w:style>
  <w:style w:type="table" w:styleId="TableGrid">
    <w:name w:val="Table Grid"/>
    <w:basedOn w:val="TableNormal"/>
    <w:uiPriority w:val="39"/>
    <w:rsid w:val="00E00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Senthil</dc:creator>
  <cp:keywords/>
  <dc:description/>
  <cp:lastModifiedBy>Hareesh Senthil</cp:lastModifiedBy>
  <cp:revision>10</cp:revision>
  <cp:lastPrinted>2023-02-06T19:44:00Z</cp:lastPrinted>
  <dcterms:created xsi:type="dcterms:W3CDTF">2023-02-06T18:16:00Z</dcterms:created>
  <dcterms:modified xsi:type="dcterms:W3CDTF">2023-02-06T20:03:00Z</dcterms:modified>
</cp:coreProperties>
</file>